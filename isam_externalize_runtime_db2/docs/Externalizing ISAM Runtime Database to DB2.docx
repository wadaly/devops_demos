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69DBD" w14:textId="49361FA3" w:rsidR="00A80FB0" w:rsidRDefault="00A80FB0"/>
    <w:p w14:paraId="49FC10E1" w14:textId="74E01103" w:rsidR="00F3610E" w:rsidRDefault="00F3610E" w:rsidP="00F3610E">
      <w:pPr>
        <w:pStyle w:val="Title"/>
      </w:pPr>
      <w:r>
        <w:t>Externalizing ISAM Runtime Database to DB2</w:t>
      </w:r>
    </w:p>
    <w:p w14:paraId="1EF22181" w14:textId="51E74DD3" w:rsidR="00F3610E" w:rsidRDefault="00F3610E"/>
    <w:p w14:paraId="31A17923" w14:textId="0E081C55" w:rsidR="005B353E" w:rsidRDefault="005B353E" w:rsidP="005B353E">
      <w:pPr>
        <w:pStyle w:val="Heading1"/>
      </w:pPr>
      <w:r>
        <w:t>Contributors</w:t>
      </w:r>
    </w:p>
    <w:p w14:paraId="1170DFA8" w14:textId="6833A113" w:rsidR="005B353E" w:rsidRDefault="005B353E"/>
    <w:tbl>
      <w:tblPr>
        <w:tblStyle w:val="TableGrid"/>
        <w:tblW w:w="0" w:type="auto"/>
        <w:tblLook w:val="04A0" w:firstRow="1" w:lastRow="0" w:firstColumn="1" w:lastColumn="0" w:noHBand="0" w:noVBand="1"/>
      </w:tblPr>
      <w:tblGrid>
        <w:gridCol w:w="4675"/>
        <w:gridCol w:w="4675"/>
      </w:tblGrid>
      <w:tr w:rsidR="005B353E" w14:paraId="61EC6EEB" w14:textId="77777777" w:rsidTr="005B353E">
        <w:tc>
          <w:tcPr>
            <w:tcW w:w="4675" w:type="dxa"/>
          </w:tcPr>
          <w:p w14:paraId="514986DD" w14:textId="405C6FFA" w:rsidR="005B353E" w:rsidRDefault="005B353E">
            <w:r>
              <w:t>William Daly</w:t>
            </w:r>
          </w:p>
        </w:tc>
        <w:tc>
          <w:tcPr>
            <w:tcW w:w="4675" w:type="dxa"/>
          </w:tcPr>
          <w:p w14:paraId="0CC7A408" w14:textId="50D0C430" w:rsidR="005B353E" w:rsidRDefault="005B353E">
            <w:hyperlink r:id="rId5" w:history="1">
              <w:r w:rsidRPr="008C1AD8">
                <w:rPr>
                  <w:rStyle w:val="Hyperlink"/>
                </w:rPr>
                <w:t>wadaly@gmail.com</w:t>
              </w:r>
            </w:hyperlink>
          </w:p>
        </w:tc>
      </w:tr>
      <w:tr w:rsidR="005B353E" w14:paraId="7D92407D" w14:textId="77777777" w:rsidTr="005B353E">
        <w:tc>
          <w:tcPr>
            <w:tcW w:w="4675" w:type="dxa"/>
          </w:tcPr>
          <w:p w14:paraId="4668070F" w14:textId="287FEBD6" w:rsidR="005B353E" w:rsidRDefault="005B353E">
            <w:r>
              <w:t>Julia Lam</w:t>
            </w:r>
          </w:p>
        </w:tc>
        <w:tc>
          <w:tcPr>
            <w:tcW w:w="4675" w:type="dxa"/>
          </w:tcPr>
          <w:p w14:paraId="1FE3B48D" w14:textId="53C4DAB6" w:rsidR="005B353E" w:rsidRDefault="0048584B">
            <w:hyperlink r:id="rId6" w:history="1">
              <w:r w:rsidRPr="008C1AD8">
                <w:rPr>
                  <w:rStyle w:val="Hyperlink"/>
                </w:rPr>
                <w:t>julialam001@gmail.com</w:t>
              </w:r>
            </w:hyperlink>
          </w:p>
        </w:tc>
      </w:tr>
      <w:tr w:rsidR="0048584B" w14:paraId="08A45D4A" w14:textId="77777777" w:rsidTr="005B353E">
        <w:tc>
          <w:tcPr>
            <w:tcW w:w="4675" w:type="dxa"/>
          </w:tcPr>
          <w:p w14:paraId="07AE8F5E" w14:textId="77777777" w:rsidR="0048584B" w:rsidRDefault="0048584B"/>
        </w:tc>
        <w:tc>
          <w:tcPr>
            <w:tcW w:w="4675" w:type="dxa"/>
          </w:tcPr>
          <w:p w14:paraId="4EBECBFC" w14:textId="77777777" w:rsidR="0048584B" w:rsidRDefault="0048584B"/>
        </w:tc>
      </w:tr>
    </w:tbl>
    <w:p w14:paraId="241F1E27" w14:textId="468708D8" w:rsidR="005B353E" w:rsidRDefault="005B353E"/>
    <w:p w14:paraId="456B1119" w14:textId="176EF412" w:rsidR="00892400" w:rsidRDefault="00892400" w:rsidP="00892400">
      <w:pPr>
        <w:pStyle w:val="Heading1"/>
      </w:pPr>
      <w:r>
        <w:t>Overview</w:t>
      </w:r>
    </w:p>
    <w:p w14:paraId="21E64619" w14:textId="6C5D87C5" w:rsidR="00892400" w:rsidRDefault="00892400" w:rsidP="00892400">
      <w:pPr>
        <w:tabs>
          <w:tab w:val="left" w:pos="2470"/>
        </w:tabs>
      </w:pPr>
      <w:r>
        <w:tab/>
      </w:r>
    </w:p>
    <w:p w14:paraId="15FC8244" w14:textId="7936612B" w:rsidR="00892400" w:rsidRDefault="00892400">
      <w:r>
        <w:t>In this document, we provide instructions to perform the following:</w:t>
      </w:r>
    </w:p>
    <w:p w14:paraId="01832F9E" w14:textId="3F7DC07A" w:rsidR="00892400" w:rsidRDefault="00892400" w:rsidP="00892400">
      <w:pPr>
        <w:pStyle w:val="ListParagraph"/>
        <w:numPr>
          <w:ilvl w:val="0"/>
          <w:numId w:val="2"/>
        </w:numPr>
      </w:pPr>
      <w:r>
        <w:t>Create an ISAM lab environment</w:t>
      </w:r>
      <w:r w:rsidR="00A46CB8">
        <w:t xml:space="preserve"> on AWS</w:t>
      </w:r>
    </w:p>
    <w:p w14:paraId="47C0CB13" w14:textId="39C65C42" w:rsidR="00892400" w:rsidRDefault="00892400" w:rsidP="00892400">
      <w:pPr>
        <w:pStyle w:val="ListParagraph"/>
        <w:numPr>
          <w:ilvl w:val="0"/>
          <w:numId w:val="2"/>
        </w:numPr>
      </w:pPr>
      <w:r>
        <w:t>Externalize the ISAM runtime database using manual methods</w:t>
      </w:r>
    </w:p>
    <w:p w14:paraId="204B9F81" w14:textId="4C805D09" w:rsidR="00892400" w:rsidRDefault="00892400" w:rsidP="00892400">
      <w:pPr>
        <w:pStyle w:val="ListParagraph"/>
        <w:numPr>
          <w:ilvl w:val="0"/>
          <w:numId w:val="2"/>
        </w:numPr>
      </w:pPr>
      <w:r>
        <w:t xml:space="preserve">Externalize the ISAM </w:t>
      </w:r>
      <w:r w:rsidR="00EC2868">
        <w:t>runtime</w:t>
      </w:r>
      <w:r>
        <w:t xml:space="preserve"> database using automated methods</w:t>
      </w:r>
    </w:p>
    <w:p w14:paraId="67EB9C26" w14:textId="564DEB00" w:rsidR="00892400" w:rsidRDefault="00892400"/>
    <w:p w14:paraId="063D414F" w14:textId="28622FB9" w:rsidR="00A46CB8" w:rsidRDefault="00A46CB8" w:rsidP="00A46CB8">
      <w:pPr>
        <w:pStyle w:val="Heading1"/>
      </w:pPr>
      <w:r>
        <w:t>Assumptions</w:t>
      </w:r>
    </w:p>
    <w:p w14:paraId="59CDA778" w14:textId="419E8993" w:rsidR="00A46CB8" w:rsidRDefault="00A46CB8"/>
    <w:p w14:paraId="7A10A437" w14:textId="35A069E5" w:rsidR="00A46CB8" w:rsidRDefault="00A46CB8" w:rsidP="00F5683D">
      <w:pPr>
        <w:pStyle w:val="ListParagraph"/>
        <w:numPr>
          <w:ilvl w:val="0"/>
          <w:numId w:val="4"/>
        </w:numPr>
      </w:pPr>
      <w:r>
        <w:t>The ISAM runtime database is in active use and must be migrated to preserve user authentication state data.</w:t>
      </w:r>
    </w:p>
    <w:p w14:paraId="660B532D" w14:textId="3BB533CA" w:rsidR="00A46CB8" w:rsidRDefault="00A46CB8" w:rsidP="00F5683D">
      <w:pPr>
        <w:pStyle w:val="ListParagraph"/>
        <w:numPr>
          <w:ilvl w:val="0"/>
          <w:numId w:val="4"/>
        </w:numPr>
      </w:pPr>
      <w:r>
        <w:t>ISAM is using an embedded ISAM runtime database in the current state.</w:t>
      </w:r>
    </w:p>
    <w:p w14:paraId="1A45763A" w14:textId="6575E89B" w:rsidR="00A46CB8" w:rsidRDefault="00A46CB8" w:rsidP="00F5683D">
      <w:pPr>
        <w:pStyle w:val="ListParagraph"/>
        <w:numPr>
          <w:ilvl w:val="0"/>
          <w:numId w:val="4"/>
        </w:numPr>
      </w:pPr>
      <w:r>
        <w:t>DB2 will be used for the external runtime database in the future state.</w:t>
      </w:r>
    </w:p>
    <w:p w14:paraId="77695ED8" w14:textId="78B190CE" w:rsidR="00A46CB8" w:rsidRDefault="00A46CB8" w:rsidP="00F5683D">
      <w:pPr>
        <w:pStyle w:val="ListParagraph"/>
        <w:numPr>
          <w:ilvl w:val="0"/>
          <w:numId w:val="4"/>
        </w:numPr>
      </w:pPr>
      <w:r>
        <w:t>DB2 will not be configured for HADR.</w:t>
      </w:r>
    </w:p>
    <w:p w14:paraId="4F0D2659" w14:textId="1D9D8CD6" w:rsidR="00A46CB8" w:rsidRDefault="00A46CB8" w:rsidP="00F5683D">
      <w:pPr>
        <w:pStyle w:val="ListParagraph"/>
        <w:numPr>
          <w:ilvl w:val="0"/>
          <w:numId w:val="4"/>
        </w:numPr>
      </w:pPr>
      <w:r>
        <w:t xml:space="preserve">The ISAM virtual appliance form factor </w:t>
      </w:r>
      <w:r w:rsidR="00F5683D">
        <w:t>i</w:t>
      </w:r>
      <w:r>
        <w:t>s being used. These instructions do not apply to ISAM running on Docker, which does not support an embedded ISAM runtime database.</w:t>
      </w:r>
    </w:p>
    <w:p w14:paraId="40BD75FD" w14:textId="2707179A" w:rsidR="00A46CB8" w:rsidRDefault="00A46CB8" w:rsidP="00F5683D">
      <w:pPr>
        <w:pStyle w:val="ListParagraph"/>
        <w:numPr>
          <w:ilvl w:val="0"/>
          <w:numId w:val="4"/>
        </w:numPr>
      </w:pPr>
      <w:r>
        <w:t>An ISAM trial key will be used to activate the ISAM virtual appliance's Web, AAC</w:t>
      </w:r>
      <w:r w:rsidR="00F5683D">
        <w:t>,</w:t>
      </w:r>
      <w:r>
        <w:t xml:space="preserve"> and Federation capabilities.</w:t>
      </w:r>
    </w:p>
    <w:p w14:paraId="39342543" w14:textId="77777777" w:rsidR="0048584B" w:rsidRDefault="0048584B"/>
    <w:p w14:paraId="0196B4BE" w14:textId="70F130DB" w:rsidR="005B353E" w:rsidRDefault="005B353E" w:rsidP="005B353E">
      <w:pPr>
        <w:pStyle w:val="Heading1"/>
      </w:pPr>
      <w:r>
        <w:t>Prerequisites</w:t>
      </w:r>
    </w:p>
    <w:p w14:paraId="23ACA96D" w14:textId="77777777" w:rsidR="00DE476D" w:rsidRDefault="00DE476D"/>
    <w:p w14:paraId="1917CFA5" w14:textId="4185BE04" w:rsidR="00F5683D" w:rsidRDefault="005B353E" w:rsidP="00F5683D">
      <w:pPr>
        <w:pStyle w:val="ListParagraph"/>
        <w:numPr>
          <w:ilvl w:val="0"/>
          <w:numId w:val="5"/>
        </w:numPr>
      </w:pPr>
      <w:r>
        <w:t>Amazon Web Services account</w:t>
      </w:r>
    </w:p>
    <w:p w14:paraId="709FD733" w14:textId="20DA4BBB" w:rsidR="005B353E" w:rsidRDefault="005B353E" w:rsidP="00F5683D">
      <w:pPr>
        <w:pStyle w:val="ListParagraph"/>
        <w:numPr>
          <w:ilvl w:val="0"/>
          <w:numId w:val="5"/>
        </w:numPr>
      </w:pPr>
      <w:r>
        <w:t>ISAM trial license</w:t>
      </w:r>
    </w:p>
    <w:p w14:paraId="1005A14F" w14:textId="77777777" w:rsidR="005B353E" w:rsidRDefault="005B353E"/>
    <w:p w14:paraId="3511A126" w14:textId="3DF9F2E3" w:rsidR="005B353E" w:rsidRDefault="005B353E" w:rsidP="005B353E">
      <w:pPr>
        <w:pStyle w:val="Heading1"/>
      </w:pPr>
      <w:r>
        <w:lastRenderedPageBreak/>
        <w:t>Environment</w:t>
      </w:r>
    </w:p>
    <w:p w14:paraId="38E7BDD1" w14:textId="2D69BC1D" w:rsidR="005B353E" w:rsidRDefault="005B353E"/>
    <w:p w14:paraId="4C627F6C" w14:textId="73CE8D57" w:rsidR="005B353E" w:rsidRDefault="005B353E">
      <w:r>
        <w:t>Amazon Web Services</w:t>
      </w:r>
    </w:p>
    <w:p w14:paraId="07A9AEE3" w14:textId="77777777" w:rsidR="005C54AF" w:rsidRDefault="005C54AF" w:rsidP="005C54AF">
      <w:r>
        <w:t>Ansible</w:t>
      </w:r>
    </w:p>
    <w:p w14:paraId="04FD73FF" w14:textId="77777777" w:rsidR="005C54AF" w:rsidRDefault="005C54AF" w:rsidP="005C54AF">
      <w:proofErr w:type="spellStart"/>
      <w:r>
        <w:t>cURL</w:t>
      </w:r>
      <w:proofErr w:type="spellEnd"/>
    </w:p>
    <w:p w14:paraId="242E4881" w14:textId="77777777" w:rsidR="005C54AF" w:rsidRDefault="005C54AF" w:rsidP="005C54AF">
      <w:r>
        <w:t>DB2 for Docker</w:t>
      </w:r>
    </w:p>
    <w:p w14:paraId="67638F72" w14:textId="77777777" w:rsidR="005C54AF" w:rsidRDefault="005C54AF" w:rsidP="005C54AF">
      <w:r>
        <w:t>Docker</w:t>
      </w:r>
    </w:p>
    <w:p w14:paraId="7182E3E6" w14:textId="77777777" w:rsidR="005C54AF" w:rsidRDefault="005C54AF" w:rsidP="005C54AF">
      <w:r>
        <w:t>Docker Compose</w:t>
      </w:r>
    </w:p>
    <w:p w14:paraId="5FD6A6DB" w14:textId="77777777" w:rsidR="005C54AF" w:rsidRDefault="005C54AF" w:rsidP="005C54AF">
      <w:r>
        <w:t>Git</w:t>
      </w:r>
    </w:p>
    <w:p w14:paraId="7F77B0C4" w14:textId="4A7F4A30" w:rsidR="005B353E" w:rsidRDefault="005B353E">
      <w:r>
        <w:t>ISAM 9.0.7.2</w:t>
      </w:r>
    </w:p>
    <w:p w14:paraId="1E285F2F" w14:textId="520CC9AC" w:rsidR="005C54AF" w:rsidRDefault="005C54AF">
      <w:r>
        <w:t xml:space="preserve">Ubuntu </w:t>
      </w:r>
    </w:p>
    <w:p w14:paraId="328D7347" w14:textId="77777777" w:rsidR="005C54AF" w:rsidRDefault="005C54AF"/>
    <w:p w14:paraId="5C5A19EB" w14:textId="5419A471" w:rsidR="0048584B" w:rsidRDefault="0048584B" w:rsidP="0048584B">
      <w:pPr>
        <w:pStyle w:val="Heading1"/>
      </w:pPr>
      <w:r>
        <w:t>Procedure</w:t>
      </w:r>
    </w:p>
    <w:p w14:paraId="76C65492" w14:textId="737DFE0E" w:rsidR="0048584B" w:rsidRDefault="0048584B"/>
    <w:p w14:paraId="43884C7B" w14:textId="3BE3E116" w:rsidR="00EC2868" w:rsidRDefault="00EC2868" w:rsidP="00EC2868">
      <w:pPr>
        <w:pStyle w:val="Heading2"/>
      </w:pPr>
      <w:r>
        <w:t>Create ISAM Lab Environment</w:t>
      </w:r>
    </w:p>
    <w:p w14:paraId="303EE0CF" w14:textId="77433A8A" w:rsidR="00F5683D" w:rsidRDefault="00F5683D" w:rsidP="00F5683D"/>
    <w:p w14:paraId="6929BC10" w14:textId="59253BD8" w:rsidR="00F5683D" w:rsidRPr="00F5683D" w:rsidRDefault="00F5683D" w:rsidP="00F5683D">
      <w:r>
        <w:t>We will create the ISAM lab environment one time and use it for both the manual and automated ISAM V9 DB2 runtime database externalization.</w:t>
      </w:r>
    </w:p>
    <w:p w14:paraId="756D2D6A" w14:textId="10EBB693" w:rsidR="00EC2868" w:rsidRDefault="00EC2868"/>
    <w:p w14:paraId="3DC7DD60" w14:textId="1C57481E" w:rsidR="001D57FC" w:rsidRPr="00485CFB" w:rsidRDefault="00485CFB" w:rsidP="00485CFB">
      <w:pPr>
        <w:pStyle w:val="Heading3"/>
      </w:pPr>
      <w:r w:rsidRPr="00485CFB">
        <w:t>Deploy ISAM Virtual Appliance</w:t>
      </w:r>
    </w:p>
    <w:p w14:paraId="703BC3F9" w14:textId="77777777" w:rsidR="001D57FC" w:rsidRDefault="001D57FC"/>
    <w:p w14:paraId="4A40FB1C" w14:textId="49676265" w:rsidR="00EC2868" w:rsidRDefault="00EC2868">
      <w:r>
        <w:t>Login into your AWS account.</w:t>
      </w:r>
    </w:p>
    <w:p w14:paraId="06968E85" w14:textId="34CD1735" w:rsidR="00EC2868" w:rsidRDefault="00EC2868"/>
    <w:p w14:paraId="3B0023D9" w14:textId="0A29F9E6" w:rsidR="00F5683D" w:rsidRDefault="00F5683D">
      <w:hyperlink r:id="rId7" w:history="1">
        <w:r w:rsidRPr="008C1AD8">
          <w:rPr>
            <w:rStyle w:val="Hyperlink"/>
          </w:rPr>
          <w:t>https://aws.amazon.com</w:t>
        </w:r>
      </w:hyperlink>
    </w:p>
    <w:p w14:paraId="7CE66CD3" w14:textId="77777777" w:rsidR="00F5683D" w:rsidRDefault="00F5683D"/>
    <w:p w14:paraId="1F067E68" w14:textId="6FC897DC" w:rsidR="0048584B" w:rsidRDefault="0048584B">
      <w:r>
        <w:t>Navigate to EC2-&gt;Instances-&gt;Launch Instance.</w:t>
      </w:r>
    </w:p>
    <w:p w14:paraId="76EB8900" w14:textId="237C8A5B" w:rsidR="0048584B" w:rsidRDefault="0048584B"/>
    <w:p w14:paraId="71F8F08E" w14:textId="77777777" w:rsidR="00057C7F" w:rsidRDefault="0048584B">
      <w:r>
        <w:t xml:space="preserve">Search AWS Marketplace for </w:t>
      </w:r>
      <w:r w:rsidRPr="00057C7F">
        <w:rPr>
          <w:u w:val="single"/>
        </w:rPr>
        <w:t>IBM Security Access Manager v9</w:t>
      </w:r>
      <w:r w:rsidR="00057C7F">
        <w:t>.</w:t>
      </w:r>
    </w:p>
    <w:p w14:paraId="5FE4D38C" w14:textId="77777777" w:rsidR="00057C7F" w:rsidRDefault="00057C7F"/>
    <w:p w14:paraId="7BD48D83" w14:textId="34CCC066" w:rsidR="0048584B" w:rsidRDefault="00057C7F">
      <w:r>
        <w:t xml:space="preserve">Next to the </w:t>
      </w:r>
      <w:r w:rsidRPr="00057C7F">
        <w:rPr>
          <w:b/>
          <w:bCs/>
        </w:rPr>
        <w:t>IBM Security Access Manager v9</w:t>
      </w:r>
      <w:r w:rsidRPr="00057C7F">
        <w:t xml:space="preserve"> </w:t>
      </w:r>
      <w:r>
        <w:t xml:space="preserve">offering, </w:t>
      </w:r>
      <w:r w:rsidR="000C5A9B">
        <w:t>click on the Select button.</w:t>
      </w:r>
      <w:r>
        <w:tab/>
      </w:r>
    </w:p>
    <w:p w14:paraId="24BD5B82" w14:textId="0F6C51A3" w:rsidR="000C5A9B" w:rsidRDefault="000C5A9B"/>
    <w:p w14:paraId="498491A9" w14:textId="5E06A7BB" w:rsidR="000C5A9B" w:rsidRDefault="000C5A9B">
      <w:r>
        <w:t xml:space="preserve">On the IBM Security Access Manager v9 pricing details page, click on the </w:t>
      </w:r>
      <w:r w:rsidRPr="00057C7F">
        <w:rPr>
          <w:b/>
          <w:bCs/>
        </w:rPr>
        <w:t>Continue</w:t>
      </w:r>
      <w:r>
        <w:t xml:space="preserve"> button.</w:t>
      </w:r>
    </w:p>
    <w:p w14:paraId="405D8800" w14:textId="5F374463" w:rsidR="000C5A9B" w:rsidRDefault="000C5A9B"/>
    <w:p w14:paraId="66476261" w14:textId="17F6F73E" w:rsidR="000C5A9B" w:rsidRDefault="000C5A9B">
      <w:r>
        <w:t xml:space="preserve">Choose the EC2 instance type </w:t>
      </w:r>
      <w:r w:rsidR="00057C7F" w:rsidRPr="00057C7F">
        <w:rPr>
          <w:b/>
          <w:bCs/>
        </w:rPr>
        <w:t>t</w:t>
      </w:r>
      <w:proofErr w:type="gramStart"/>
      <w:r w:rsidR="00057C7F" w:rsidRPr="00057C7F">
        <w:rPr>
          <w:b/>
          <w:bCs/>
        </w:rPr>
        <w:t>2.medium</w:t>
      </w:r>
      <w:proofErr w:type="gramEnd"/>
      <w:r w:rsidR="00057C7F">
        <w:t xml:space="preserve"> or some other instance type </w:t>
      </w:r>
      <w:r>
        <w:t xml:space="preserve">which meets your requirements and click on the </w:t>
      </w:r>
      <w:r w:rsidRPr="00057C7F">
        <w:rPr>
          <w:b/>
          <w:bCs/>
        </w:rPr>
        <w:t>Next: Configure Instance Details</w:t>
      </w:r>
      <w:r>
        <w:t xml:space="preserve"> button.</w:t>
      </w:r>
    </w:p>
    <w:p w14:paraId="294FA8EA" w14:textId="700FED26" w:rsidR="000C5A9B" w:rsidRDefault="000C5A9B"/>
    <w:p w14:paraId="2E09CA56" w14:textId="780DE885" w:rsidR="000C5A9B" w:rsidRDefault="000C5A9B">
      <w:r>
        <w:t xml:space="preserve">Accept the defaults on the Configure Instance Details page and click on the </w:t>
      </w:r>
      <w:r w:rsidRPr="00057C7F">
        <w:rPr>
          <w:b/>
          <w:bCs/>
        </w:rPr>
        <w:t>Next: Add Storage</w:t>
      </w:r>
      <w:r>
        <w:t xml:space="preserve"> button.</w:t>
      </w:r>
    </w:p>
    <w:p w14:paraId="489E26B5" w14:textId="763FD946" w:rsidR="000C5A9B" w:rsidRDefault="000C5A9B"/>
    <w:p w14:paraId="0A7F4560" w14:textId="478A46FB" w:rsidR="000C5A9B" w:rsidRDefault="000C5A9B">
      <w:r>
        <w:t xml:space="preserve">Accept the defaults on the Add Storage page and click on the </w:t>
      </w:r>
      <w:r w:rsidRPr="00E149E3">
        <w:rPr>
          <w:b/>
          <w:bCs/>
        </w:rPr>
        <w:t>Next: Add Tags</w:t>
      </w:r>
      <w:r>
        <w:t xml:space="preserve"> button.</w:t>
      </w:r>
    </w:p>
    <w:p w14:paraId="1ED1E147" w14:textId="74BC2F51" w:rsidR="000C5A9B" w:rsidRDefault="000C5A9B"/>
    <w:p w14:paraId="72701E0D" w14:textId="74DAE0B7" w:rsidR="000C5A9B" w:rsidRDefault="000C5A9B">
      <w:r>
        <w:lastRenderedPageBreak/>
        <w:t xml:space="preserve">Click on the </w:t>
      </w:r>
      <w:r w:rsidRPr="00E149E3">
        <w:rPr>
          <w:b/>
          <w:bCs/>
        </w:rPr>
        <w:t>Add Tag</w:t>
      </w:r>
      <w:r>
        <w:t xml:space="preserve"> button. For Key, enter "Name". For Value, enter "ISAM V9", then click on the </w:t>
      </w:r>
      <w:r w:rsidRPr="00E149E3">
        <w:rPr>
          <w:b/>
          <w:bCs/>
        </w:rPr>
        <w:t>Next: Configure Security Group</w:t>
      </w:r>
      <w:r>
        <w:t xml:space="preserve"> button.</w:t>
      </w:r>
    </w:p>
    <w:p w14:paraId="0BEBB6BB" w14:textId="6CCDED49" w:rsidR="000C5A9B" w:rsidRDefault="000C5A9B"/>
    <w:p w14:paraId="1DF04B79" w14:textId="77777777" w:rsidR="00880697" w:rsidRDefault="000C5A9B">
      <w:r>
        <w:t xml:space="preserve">Note: </w:t>
      </w:r>
      <w:r w:rsidR="00485CFB">
        <w:t xml:space="preserve">During installation of the </w:t>
      </w:r>
      <w:r>
        <w:t>ISAM virtual appliance</w:t>
      </w:r>
      <w:r w:rsidR="00485CFB">
        <w:t xml:space="preserve"> a default security group will be configured to permit connectivity from 0.0.0.0/0 (all sources) to </w:t>
      </w:r>
      <w:r w:rsidR="00D137AB">
        <w:t xml:space="preserve">SSH on port 22 and </w:t>
      </w:r>
      <w:r w:rsidR="00485CFB">
        <w:t xml:space="preserve">HTTPS on port 443 </w:t>
      </w:r>
      <w:r w:rsidR="00D137AB">
        <w:t>for</w:t>
      </w:r>
      <w:r w:rsidR="00485CFB">
        <w:t xml:space="preserve"> the </w:t>
      </w:r>
      <w:r w:rsidR="00D137AB">
        <w:t xml:space="preserve">ISAM </w:t>
      </w:r>
      <w:r w:rsidR="00485CFB">
        <w:t xml:space="preserve">virtual appliance. This is neither necessary nor advisable. You can lock down this security </w:t>
      </w:r>
      <w:proofErr w:type="gramStart"/>
      <w:r w:rsidR="00485CFB">
        <w:t>group</w:t>
      </w:r>
      <w:proofErr w:type="gramEnd"/>
      <w:r w:rsidR="00485CFB">
        <w:t xml:space="preserve"> so it permits connectivity from only your workstation</w:t>
      </w:r>
      <w:r w:rsidR="00D137AB">
        <w:t xml:space="preserve">. </w:t>
      </w:r>
      <w:r w:rsidR="00EF2E4D">
        <w:t xml:space="preserve">Determine your workstation's IP address by navigating to the following URL: </w:t>
      </w:r>
      <w:hyperlink r:id="rId8" w:history="1">
        <w:r w:rsidR="00EF2E4D" w:rsidRPr="008C1AD8">
          <w:rPr>
            <w:rStyle w:val="Hyperlink"/>
          </w:rPr>
          <w:t>https://www.whatsmyip.org/</w:t>
        </w:r>
      </w:hyperlink>
      <w:r w:rsidR="00EF2E4D">
        <w:t>. Your IP address will be shown at the top of the page. In the rows for SSH and HTTPS</w:t>
      </w:r>
      <w:r w:rsidR="00D137AB">
        <w:t xml:space="preserve"> in the security group configuration</w:t>
      </w:r>
      <w:r w:rsidR="00EF2E4D">
        <w:t>, replace the CIDR string "0.0.0.0/0" with the value of your IP address followed by "/32". For example, if you IP address is shown as "1.2.3.4", then replace the value "0.0.0.0/0" in both the SSH and HTTPS row with "1.2.3.4/32".</w:t>
      </w:r>
      <w:r w:rsidR="00880697">
        <w:t xml:space="preserve"> In addition, add a custom TCP rule to permit connectivity from "1.2.3.4/32" to port 444.</w:t>
      </w:r>
    </w:p>
    <w:p w14:paraId="68406940" w14:textId="77777777" w:rsidR="00880697" w:rsidRDefault="00880697"/>
    <w:p w14:paraId="3EF72221" w14:textId="6E803B51" w:rsidR="00D137AB" w:rsidRDefault="00D137AB">
      <w:r>
        <w:t>Change the security group name and description to ISAM V9.</w:t>
      </w:r>
      <w:r w:rsidR="00880697">
        <w:t xml:space="preserve"> This will promote ease of reference.</w:t>
      </w:r>
    </w:p>
    <w:p w14:paraId="09DA3AA7" w14:textId="1408E0AD" w:rsidR="00EF2E4D" w:rsidRDefault="00EF2E4D"/>
    <w:p w14:paraId="33A015AE" w14:textId="77030D7A" w:rsidR="00EF2E4D" w:rsidRDefault="00050DFB">
      <w:r>
        <w:t>Click on the "Review and Launch" button.</w:t>
      </w:r>
    </w:p>
    <w:p w14:paraId="4B290A4A" w14:textId="007C9439" w:rsidR="00050DFB" w:rsidRDefault="00050DFB"/>
    <w:p w14:paraId="464F124B" w14:textId="4705EE38" w:rsidR="00050DFB" w:rsidRDefault="00050DFB">
      <w:r>
        <w:t>You will be taken to the Review Instance Launch page. Click on the Launch button.</w:t>
      </w:r>
    </w:p>
    <w:p w14:paraId="4990AC64" w14:textId="4E324E32" w:rsidR="00050DFB" w:rsidRDefault="00050DFB"/>
    <w:p w14:paraId="660DAC12" w14:textId="0BE83159" w:rsidR="00892400" w:rsidRDefault="00050DFB">
      <w:r>
        <w:t xml:space="preserve">You will be prompted to select an existing key pair or create a new key pair. You will need this SSH key pair to connect to the virtual appliance text console </w:t>
      </w:r>
      <w:r w:rsidR="00892400">
        <w:t>(</w:t>
      </w:r>
      <w:r>
        <w:t>but not to connect the ISAM local management interface</w:t>
      </w:r>
      <w:r w:rsidR="00892400">
        <w:t>)</w:t>
      </w:r>
      <w:r>
        <w:t xml:space="preserve">. </w:t>
      </w:r>
      <w:r w:rsidRPr="00880697">
        <w:rPr>
          <w:highlight w:val="yellow"/>
        </w:rPr>
        <w:t xml:space="preserve">If you are unfamiliar with connecting to AWS EC2 Linux type instances </w:t>
      </w:r>
      <w:r w:rsidR="00892400" w:rsidRPr="00880697">
        <w:rPr>
          <w:highlight w:val="yellow"/>
        </w:rPr>
        <w:t>using</w:t>
      </w:r>
      <w:r w:rsidRPr="00880697">
        <w:rPr>
          <w:highlight w:val="yellow"/>
        </w:rPr>
        <w:t xml:space="preserve"> SSH keys, the references section </w:t>
      </w:r>
      <w:r w:rsidR="00B324E6">
        <w:rPr>
          <w:highlight w:val="yellow"/>
        </w:rPr>
        <w:t xml:space="preserve">of this document </w:t>
      </w:r>
      <w:r w:rsidR="00892400" w:rsidRPr="00880697">
        <w:rPr>
          <w:highlight w:val="yellow"/>
        </w:rPr>
        <w:t>contains a link where you can find more information.</w:t>
      </w:r>
    </w:p>
    <w:p w14:paraId="0A5910E3" w14:textId="77777777" w:rsidR="00880697" w:rsidRDefault="00880697"/>
    <w:p w14:paraId="14BCFC7A" w14:textId="37E31AFD" w:rsidR="00892400" w:rsidRDefault="00880697">
      <w:r>
        <w:t>Select the checkbox acknowledging you have access to the SSH key and c</w:t>
      </w:r>
      <w:r w:rsidR="00892400">
        <w:t xml:space="preserve">lick on the </w:t>
      </w:r>
      <w:r w:rsidR="00892400" w:rsidRPr="00B324E6">
        <w:rPr>
          <w:b/>
          <w:bCs/>
        </w:rPr>
        <w:t>Launch Instance</w:t>
      </w:r>
      <w:r w:rsidR="00892400">
        <w:t xml:space="preserve"> button.</w:t>
      </w:r>
    </w:p>
    <w:p w14:paraId="511F6E5D" w14:textId="0058DE5B" w:rsidR="00892400" w:rsidRDefault="00892400"/>
    <w:p w14:paraId="6FB07C10" w14:textId="5BF06175" w:rsidR="00B324E6" w:rsidRDefault="00B324E6">
      <w:r>
        <w:t>Navigate to EC2-Instances in the AWS console and select the ISAM V9 EC2 instance from the Instances list.</w:t>
      </w:r>
    </w:p>
    <w:p w14:paraId="3B07D5D1" w14:textId="77777777" w:rsidR="00B324E6" w:rsidRDefault="00B324E6"/>
    <w:p w14:paraId="3B748681" w14:textId="77777777" w:rsidR="00B324E6" w:rsidRDefault="00EC2868">
      <w:r>
        <w:t>In your AWS console, access you ISAM V9 Instance ID and Public DNS</w:t>
      </w:r>
      <w:r w:rsidR="00880697">
        <w:t xml:space="preserve"> name </w:t>
      </w:r>
      <w:r>
        <w:t>in the Description tab.</w:t>
      </w:r>
      <w:r w:rsidR="001D57FC">
        <w:t xml:space="preserve"> Record these two values</w:t>
      </w:r>
      <w:r w:rsidR="00B324E6">
        <w:t xml:space="preserve"> for your future reference.</w:t>
      </w:r>
    </w:p>
    <w:p w14:paraId="5FD9DE06" w14:textId="44276F76" w:rsidR="00EC2868" w:rsidRDefault="00EC2868"/>
    <w:p w14:paraId="538766F3" w14:textId="5022B94D" w:rsidR="00892400" w:rsidRDefault="00EC2868">
      <w:r>
        <w:t>In your browser, (</w:t>
      </w:r>
      <w:r w:rsidRPr="00880697">
        <w:rPr>
          <w:highlight w:val="yellow"/>
        </w:rPr>
        <w:t xml:space="preserve">Firefox, Edge, </w:t>
      </w:r>
      <w:r w:rsidR="007C7FBE" w:rsidRPr="00880697">
        <w:rPr>
          <w:highlight w:val="yellow"/>
        </w:rPr>
        <w:t>Safari</w:t>
      </w:r>
      <w:r w:rsidR="007C7FBE">
        <w:t xml:space="preserve">) enter </w:t>
      </w:r>
      <w:r w:rsidR="0061768A" w:rsidRPr="0061768A">
        <w:rPr>
          <w:b/>
          <w:bCs/>
        </w:rPr>
        <w:t>https:/</w:t>
      </w:r>
      <w:r w:rsidR="0061768A">
        <w:t xml:space="preserve">/ followed by </w:t>
      </w:r>
      <w:r w:rsidR="007C7FBE">
        <w:t>the DNS name for your ISAM V9 virtual appliance.</w:t>
      </w:r>
    </w:p>
    <w:p w14:paraId="22A69AB5" w14:textId="4D6C25FB" w:rsidR="007C7FBE" w:rsidRDefault="007C7FBE"/>
    <w:p w14:paraId="48F9F56F" w14:textId="5F2BA2DA" w:rsidR="006C20C1" w:rsidRDefault="006C20C1">
      <w:r>
        <w:t>Note: Your IP address can change. If you are working on this lab over successive days and you are no longer able to reach your AWS resources, confirm your IP address and update your security groups if required.</w:t>
      </w:r>
    </w:p>
    <w:p w14:paraId="780E3203" w14:textId="77777777" w:rsidR="006C20C1" w:rsidRDefault="006C20C1"/>
    <w:p w14:paraId="463D7E50" w14:textId="0AEC858A" w:rsidR="007C7FBE" w:rsidRDefault="007C7FBE">
      <w:r>
        <w:lastRenderedPageBreak/>
        <w:t>You will be prompted with a browser warning. The reason for this warning is that the ISAM appliance SSL certificate is not issue</w:t>
      </w:r>
      <w:r w:rsidR="0061768A">
        <w:t>d</w:t>
      </w:r>
      <w:r>
        <w:t xml:space="preserve"> by a certificate authority</w:t>
      </w:r>
      <w:r w:rsidR="006C20C1">
        <w:t xml:space="preserve"> which your browser knows and trusts.</w:t>
      </w:r>
      <w:r>
        <w:t xml:space="preserve"> You must accept the risk in order to continue connecting the ISAM V9 virtual appliance.</w:t>
      </w:r>
    </w:p>
    <w:p w14:paraId="2F7E1027" w14:textId="77777777" w:rsidR="007C7FBE" w:rsidRDefault="007C7FBE"/>
    <w:p w14:paraId="7CBF15D6" w14:textId="3E1B055B" w:rsidR="007C7FBE" w:rsidRDefault="007C7FBE">
      <w:r>
        <w:t>When you are prompted to log in, for the username, enter "admin" and for the password, enter the value of the Instance ID</w:t>
      </w:r>
      <w:r w:rsidR="00880697">
        <w:t xml:space="preserve"> </w:t>
      </w:r>
      <w:r w:rsidR="0061768A">
        <w:t xml:space="preserve">to the ISAM V9 instance </w:t>
      </w:r>
      <w:r w:rsidR="00880697">
        <w:t>assigned by AWS EC2.</w:t>
      </w:r>
    </w:p>
    <w:p w14:paraId="6C527AE7" w14:textId="3341EFE6" w:rsidR="007C7FBE" w:rsidRDefault="007C7FBE"/>
    <w:p w14:paraId="039D0753" w14:textId="393651F0" w:rsidR="007C7FBE" w:rsidRDefault="007C7FBE">
      <w:r>
        <w:t xml:space="preserve">You will be taken to the Software License Agreement. </w:t>
      </w:r>
      <w:r w:rsidR="006C20C1">
        <w:t xml:space="preserve">Select the check box </w:t>
      </w:r>
      <w:r>
        <w:t xml:space="preserve">next to "I agree" </w:t>
      </w:r>
      <w:r w:rsidR="006C20C1">
        <w:t xml:space="preserve">and click </w:t>
      </w:r>
      <w:r w:rsidR="006C20C1" w:rsidRPr="006C20C1">
        <w:rPr>
          <w:b/>
          <w:bCs/>
        </w:rPr>
        <w:t>Next page</w:t>
      </w:r>
      <w:r w:rsidR="006C20C1">
        <w:t xml:space="preserve"> </w:t>
      </w:r>
      <w:r>
        <w:t>to continue.</w:t>
      </w:r>
    </w:p>
    <w:p w14:paraId="4AD06809" w14:textId="3833EBE6" w:rsidR="007C7FBE" w:rsidRDefault="007C7FBE"/>
    <w:p w14:paraId="3AEDAD19" w14:textId="203617C6" w:rsidR="007C7FBE" w:rsidRDefault="007C7FBE">
      <w:r>
        <w:t xml:space="preserve">You will be taken to the FIPS 140-2 Mode Configuration page. Click the </w:t>
      </w:r>
      <w:r w:rsidRPr="006C20C1">
        <w:rPr>
          <w:b/>
          <w:bCs/>
        </w:rPr>
        <w:t>Next page</w:t>
      </w:r>
      <w:r>
        <w:t xml:space="preserve"> button.</w:t>
      </w:r>
    </w:p>
    <w:p w14:paraId="6DE41D54" w14:textId="63460830" w:rsidR="007C7FBE" w:rsidRDefault="007C7FBE"/>
    <w:p w14:paraId="10B51034" w14:textId="26737378" w:rsidR="007C7FBE" w:rsidRDefault="007C7FBE">
      <w:r>
        <w:t xml:space="preserve">You will be taken to the Licensing page. Click the </w:t>
      </w:r>
      <w:r w:rsidRPr="005D3219">
        <w:rPr>
          <w:b/>
          <w:bCs/>
        </w:rPr>
        <w:t>Next page</w:t>
      </w:r>
      <w:r>
        <w:t xml:space="preserve"> button.</w:t>
      </w:r>
    </w:p>
    <w:p w14:paraId="36217818" w14:textId="3D08FEB8" w:rsidR="007C7FBE" w:rsidRDefault="007C7FBE"/>
    <w:p w14:paraId="10EEDA1A" w14:textId="33DCF471" w:rsidR="007C7FBE" w:rsidRDefault="007C7FBE">
      <w:r>
        <w:t xml:space="preserve">You will be taken to the Snapshots page. Click the </w:t>
      </w:r>
      <w:r w:rsidRPr="006C20C1">
        <w:rPr>
          <w:b/>
          <w:bCs/>
        </w:rPr>
        <w:t>Next page</w:t>
      </w:r>
      <w:r>
        <w:t xml:space="preserve"> button.</w:t>
      </w:r>
    </w:p>
    <w:p w14:paraId="3E9A628D" w14:textId="43C38A59" w:rsidR="007C7FBE" w:rsidRDefault="007C7FBE"/>
    <w:p w14:paraId="3F9F4AFA" w14:textId="7131BF0F" w:rsidR="007C7FBE" w:rsidRDefault="007C7FBE">
      <w:r>
        <w:t xml:space="preserve">You will be taken to the Administrator Settings page. Click on the </w:t>
      </w:r>
      <w:r w:rsidRPr="006C20C1">
        <w:rPr>
          <w:b/>
          <w:bCs/>
        </w:rPr>
        <w:t>Next page</w:t>
      </w:r>
      <w:r>
        <w:t xml:space="preserve"> button.</w:t>
      </w:r>
    </w:p>
    <w:p w14:paraId="1C7B8D99" w14:textId="4AF3F6D4" w:rsidR="007C7FBE" w:rsidRDefault="007C7FBE"/>
    <w:p w14:paraId="0FB0F49D" w14:textId="50575D26" w:rsidR="007C7FBE" w:rsidRDefault="007C7FBE">
      <w:r>
        <w:t xml:space="preserve">You will be taken to the Networking Configuration page. Enter the following value in the </w:t>
      </w:r>
      <w:r w:rsidRPr="006C20C1">
        <w:rPr>
          <w:b/>
          <w:bCs/>
        </w:rPr>
        <w:t>Host name</w:t>
      </w:r>
      <w:r>
        <w:t xml:space="preserve"> text box: </w:t>
      </w:r>
      <w:r w:rsidRPr="007C7FBE">
        <w:rPr>
          <w:b/>
          <w:bCs/>
          <w:i/>
          <w:iCs/>
        </w:rPr>
        <w:t>isam.test.com</w:t>
      </w:r>
      <w:r>
        <w:t>.</w:t>
      </w:r>
      <w:r w:rsidR="006C20C1">
        <w:t xml:space="preserve"> and click the </w:t>
      </w:r>
      <w:r w:rsidR="006C20C1" w:rsidRPr="006C20C1">
        <w:rPr>
          <w:b/>
          <w:bCs/>
        </w:rPr>
        <w:t>Save Configuration</w:t>
      </w:r>
      <w:r w:rsidR="006C20C1">
        <w:t xml:space="preserve"> button.</w:t>
      </w:r>
    </w:p>
    <w:p w14:paraId="584CCC88" w14:textId="77777777" w:rsidR="007C7FBE" w:rsidRDefault="007C7FBE"/>
    <w:p w14:paraId="0C511177" w14:textId="12A4D35A" w:rsidR="007C7FBE" w:rsidRDefault="007C7FBE">
      <w:r>
        <w:t xml:space="preserve">Click on the </w:t>
      </w:r>
      <w:r w:rsidRPr="006C20C1">
        <w:rPr>
          <w:b/>
          <w:bCs/>
        </w:rPr>
        <w:t>Next page</w:t>
      </w:r>
      <w:r>
        <w:t xml:space="preserve"> button.</w:t>
      </w:r>
    </w:p>
    <w:p w14:paraId="5A60FE31" w14:textId="560494F0" w:rsidR="007C7FBE" w:rsidRDefault="007C7FBE"/>
    <w:p w14:paraId="08D28DB0" w14:textId="45D0CEF9" w:rsidR="007C7FBE" w:rsidRDefault="007C7FBE">
      <w:r>
        <w:t xml:space="preserve">You will be taken the Data/Time page. </w:t>
      </w:r>
      <w:r w:rsidR="001D57FC">
        <w:t xml:space="preserve">Click on the </w:t>
      </w:r>
      <w:r w:rsidR="001D57FC" w:rsidRPr="006C20C1">
        <w:rPr>
          <w:b/>
          <w:bCs/>
        </w:rPr>
        <w:t>Next page</w:t>
      </w:r>
      <w:r w:rsidR="001D57FC">
        <w:t xml:space="preserve"> button.</w:t>
      </w:r>
    </w:p>
    <w:p w14:paraId="76A1004B" w14:textId="19953549" w:rsidR="001D57FC" w:rsidRDefault="001D57FC"/>
    <w:p w14:paraId="0C29E4B3" w14:textId="294DD28C" w:rsidR="001D57FC" w:rsidRDefault="001D57FC">
      <w:r>
        <w:t xml:space="preserve">You will be taken to the Complete Setup page. Click the </w:t>
      </w:r>
      <w:r w:rsidRPr="006C20C1">
        <w:rPr>
          <w:b/>
          <w:bCs/>
        </w:rPr>
        <w:t>Complete Setup</w:t>
      </w:r>
      <w:r>
        <w:t xml:space="preserve"> button.</w:t>
      </w:r>
    </w:p>
    <w:p w14:paraId="2993176F" w14:textId="429D510C" w:rsidR="001D57FC" w:rsidRDefault="001D57FC"/>
    <w:p w14:paraId="283B15D3" w14:textId="2CB95428" w:rsidR="006C20C1" w:rsidRDefault="006C20C1">
      <w:r>
        <w:t>It will take a few moments for the ISAM virtual appliance to complete the setup.</w:t>
      </w:r>
    </w:p>
    <w:p w14:paraId="6F10C116" w14:textId="77777777" w:rsidR="006C20C1" w:rsidRDefault="006C20C1"/>
    <w:p w14:paraId="3A96F52C" w14:textId="355B6AA8" w:rsidR="007C7FBE" w:rsidRDefault="001D57FC" w:rsidP="001D57FC">
      <w:pPr>
        <w:pStyle w:val="Heading3"/>
      </w:pPr>
      <w:r>
        <w:t xml:space="preserve">Apply </w:t>
      </w:r>
      <w:r w:rsidR="006C20C1">
        <w:t xml:space="preserve">ISAM </w:t>
      </w:r>
      <w:r>
        <w:t>Trial License</w:t>
      </w:r>
    </w:p>
    <w:p w14:paraId="5FE05E3E" w14:textId="54FEBAA1" w:rsidR="001D57FC" w:rsidRDefault="001D57FC"/>
    <w:p w14:paraId="34485209" w14:textId="77777777" w:rsidR="001D57FC" w:rsidRDefault="001D57FC" w:rsidP="001D57FC">
      <w:r>
        <w:t xml:space="preserve">If you do not already have an ISAM trial key, you can register, request, and download one using the following URL: </w:t>
      </w:r>
      <w:hyperlink r:id="rId9" w:history="1">
        <w:r w:rsidRPr="008C1AD8">
          <w:rPr>
            <w:rStyle w:val="Hyperlink"/>
          </w:rPr>
          <w:t>https://ibm.biz/isamtrial</w:t>
        </w:r>
      </w:hyperlink>
      <w:r>
        <w:t>.</w:t>
      </w:r>
    </w:p>
    <w:p w14:paraId="64287353" w14:textId="0F178607" w:rsidR="003745E2" w:rsidRDefault="003745E2" w:rsidP="001D57FC"/>
    <w:p w14:paraId="147D699A" w14:textId="435571A0" w:rsidR="006C20C1" w:rsidRDefault="006C20C1" w:rsidP="001D57FC">
      <w:r>
        <w:t>Reconnect to the ISAM virtual appliance</w:t>
      </w:r>
      <w:r w:rsidR="00CC29D2">
        <w:t xml:space="preserve"> using the DNS name.</w:t>
      </w:r>
    </w:p>
    <w:p w14:paraId="4B0A3840" w14:textId="77777777" w:rsidR="006C20C1" w:rsidRDefault="006C20C1" w:rsidP="001D57FC"/>
    <w:p w14:paraId="368FB15C" w14:textId="41175336" w:rsidR="003745E2" w:rsidRDefault="003745E2" w:rsidP="001D57FC">
      <w:r>
        <w:t>Note: You should see four menu items at the top of the ISAM V9 Local Management Interface as shown below.</w:t>
      </w:r>
    </w:p>
    <w:p w14:paraId="601C728D" w14:textId="77777777" w:rsidR="003745E2" w:rsidRDefault="003745E2" w:rsidP="001D57FC"/>
    <w:p w14:paraId="5F5E04A7" w14:textId="02DC0994" w:rsidR="003745E2" w:rsidRDefault="00CC29D2" w:rsidP="001D57FC">
      <w:r w:rsidRPr="00CC29D2">
        <w:rPr>
          <w:highlight w:val="yellow"/>
        </w:rPr>
        <w:t>Insert screenshot here</w:t>
      </w:r>
    </w:p>
    <w:p w14:paraId="5E8B7E04" w14:textId="77777777" w:rsidR="003745E2" w:rsidRDefault="003745E2" w:rsidP="001D57FC"/>
    <w:p w14:paraId="4A7DBE6A" w14:textId="72F1323E" w:rsidR="001D57FC" w:rsidRDefault="003745E2">
      <w:r>
        <w:t>In the ISAM V9 LMI, navigate to Manage System Settings-&gt;</w:t>
      </w:r>
      <w:r w:rsidR="00CC29D2">
        <w:t>Updates and Licensing-&gt;</w:t>
      </w:r>
      <w:r>
        <w:t>Trial.</w:t>
      </w:r>
    </w:p>
    <w:p w14:paraId="3F1CF3FC" w14:textId="54C8E642" w:rsidR="003745E2" w:rsidRDefault="003745E2"/>
    <w:p w14:paraId="3A365867" w14:textId="2D1E2606" w:rsidR="003745E2" w:rsidRDefault="003745E2">
      <w:r>
        <w:t xml:space="preserve">Click the </w:t>
      </w:r>
      <w:r w:rsidRPr="00CC29D2">
        <w:rPr>
          <w:b/>
          <w:bCs/>
        </w:rPr>
        <w:t>Import</w:t>
      </w:r>
      <w:r>
        <w:t xml:space="preserve"> button.</w:t>
      </w:r>
    </w:p>
    <w:p w14:paraId="78A57032" w14:textId="7DCE1AF5" w:rsidR="003745E2" w:rsidRDefault="003745E2"/>
    <w:p w14:paraId="66ED1F50" w14:textId="2B9BFAE2" w:rsidR="003745E2" w:rsidRDefault="003745E2">
      <w:r>
        <w:t>Use the file dialog to locate your ISAM trial license file.</w:t>
      </w:r>
    </w:p>
    <w:p w14:paraId="19F47E41" w14:textId="539C4866" w:rsidR="003745E2" w:rsidRDefault="003745E2"/>
    <w:p w14:paraId="2D924128" w14:textId="734FFD43" w:rsidR="003745E2" w:rsidRDefault="003745E2">
      <w:r>
        <w:t>Click the Save Configuration button.</w:t>
      </w:r>
    </w:p>
    <w:p w14:paraId="5EB3EA2D" w14:textId="372B9D7C" w:rsidR="003745E2" w:rsidRDefault="003745E2"/>
    <w:p w14:paraId="6ABE4059" w14:textId="77777777" w:rsidR="00CC29D2" w:rsidRDefault="00CC29D2">
      <w:r>
        <w:t>Allow</w:t>
      </w:r>
      <w:r w:rsidR="003745E2">
        <w:t xml:space="preserve"> several moments for the ISAM LMI to restart</w:t>
      </w:r>
      <w:r>
        <w:t>.</w:t>
      </w:r>
    </w:p>
    <w:p w14:paraId="5E1D19B6" w14:textId="77777777" w:rsidR="00CC29D2" w:rsidRDefault="00CC29D2"/>
    <w:p w14:paraId="1F456F6C" w14:textId="2E25857E" w:rsidR="003745E2" w:rsidRDefault="00CC29D2">
      <w:r>
        <w:t xml:space="preserve">When the LMI restarts </w:t>
      </w:r>
      <w:r w:rsidR="003745E2">
        <w:t>you will see the following:</w:t>
      </w:r>
    </w:p>
    <w:p w14:paraId="2A30B20E" w14:textId="707F0FAF" w:rsidR="003745E2" w:rsidRDefault="003745E2"/>
    <w:p w14:paraId="55898F67" w14:textId="5D7FC598" w:rsidR="00CC29D2" w:rsidRDefault="00CC29D2">
      <w:r w:rsidRPr="00CC29D2">
        <w:rPr>
          <w:highlight w:val="yellow"/>
        </w:rPr>
        <w:t>Insert screenshot here</w:t>
      </w:r>
    </w:p>
    <w:p w14:paraId="13FF2818" w14:textId="029780B0" w:rsidR="007C7FBE" w:rsidRDefault="007C7FBE"/>
    <w:p w14:paraId="0A27BB34" w14:textId="7E2E1BC3" w:rsidR="003745E2" w:rsidRDefault="003745E2">
      <w:r>
        <w:t xml:space="preserve">Click on the link at the bottom of the </w:t>
      </w:r>
      <w:r w:rsidR="00084EBD">
        <w:t xml:space="preserve">blue bordered </w:t>
      </w:r>
      <w:r>
        <w:t>dialog to reload the ISAM V9 LMI, or simply navigate back to the ISAM V9 DNS name captured earlier.</w:t>
      </w:r>
    </w:p>
    <w:p w14:paraId="4886C7C1" w14:textId="75AA172B" w:rsidR="003745E2" w:rsidRDefault="003745E2"/>
    <w:p w14:paraId="1947C795" w14:textId="79D59250" w:rsidR="003745E2" w:rsidRDefault="003745E2">
      <w:r>
        <w:t>If the trial license has been accepted, you should now see an expanded list of menu items in the ISAM V9 LMI:</w:t>
      </w:r>
    </w:p>
    <w:p w14:paraId="115AFF7A" w14:textId="6B079AE6" w:rsidR="003745E2" w:rsidRDefault="003745E2"/>
    <w:p w14:paraId="1DCE5082" w14:textId="03E6E1E9" w:rsidR="003745E2" w:rsidRDefault="00CC29D2">
      <w:r w:rsidRPr="00CC29D2">
        <w:rPr>
          <w:highlight w:val="yellow"/>
        </w:rPr>
        <w:t>Insert screenshot here</w:t>
      </w:r>
    </w:p>
    <w:p w14:paraId="4AF53855" w14:textId="4B7554D3" w:rsidR="003745E2" w:rsidRDefault="003745E2"/>
    <w:p w14:paraId="6F4410CB" w14:textId="74B68018" w:rsidR="00CC29D2" w:rsidRDefault="00CC29D2">
      <w:r>
        <w:t>The ISAM V9 appliance web, AAC, and federation features have now been activated.</w:t>
      </w:r>
    </w:p>
    <w:p w14:paraId="782AEA3F" w14:textId="1A6CDCB3" w:rsidR="00CC29D2" w:rsidRDefault="00CC29D2"/>
    <w:p w14:paraId="5D5B6FBB" w14:textId="1E542769" w:rsidR="00E82CD7" w:rsidRDefault="00E82CD7" w:rsidP="00E82CD7">
      <w:pPr>
        <w:pStyle w:val="Heading3"/>
      </w:pPr>
      <w:r>
        <w:t>Set the password for the embedded ISAM LDAP server</w:t>
      </w:r>
    </w:p>
    <w:p w14:paraId="726A31A6" w14:textId="77777777" w:rsidR="00084EBD" w:rsidRDefault="00084EBD"/>
    <w:p w14:paraId="3B7C61A2" w14:textId="7A14E009" w:rsidR="00E82CD7" w:rsidRDefault="00E82CD7">
      <w:r>
        <w:t>Navigate to Secure Web Settings-&gt;Manage-&gt;Runtime Component.</w:t>
      </w:r>
    </w:p>
    <w:p w14:paraId="0DE3BE6C" w14:textId="750CE02A" w:rsidR="00E82CD7" w:rsidRDefault="00E82CD7"/>
    <w:p w14:paraId="0A00AE89" w14:textId="7F9D5D13" w:rsidR="00E82CD7" w:rsidRDefault="00E82CD7">
      <w:r>
        <w:t xml:space="preserve">Click the </w:t>
      </w:r>
      <w:r w:rsidRPr="00084EBD">
        <w:rPr>
          <w:b/>
          <w:bCs/>
        </w:rPr>
        <w:t>Manage</w:t>
      </w:r>
      <w:r>
        <w:t xml:space="preserve"> button and navigate to Embedded LDAP-&gt;Change Password.</w:t>
      </w:r>
    </w:p>
    <w:p w14:paraId="5308A8EC" w14:textId="0E454BDD" w:rsidR="00E82CD7" w:rsidRDefault="00E82CD7"/>
    <w:p w14:paraId="137C26DE" w14:textId="0AB2E5B3" w:rsidR="00E82CD7" w:rsidRDefault="00E82CD7">
      <w:r>
        <w:t xml:space="preserve">For </w:t>
      </w:r>
      <w:r w:rsidRPr="00E82CD7">
        <w:rPr>
          <w:b/>
          <w:bCs/>
        </w:rPr>
        <w:t>Administrator Password</w:t>
      </w:r>
      <w:r>
        <w:t xml:space="preserve"> and </w:t>
      </w:r>
      <w:r w:rsidRPr="00E82CD7">
        <w:rPr>
          <w:b/>
          <w:bCs/>
        </w:rPr>
        <w:t>Confirm Administrator Password</w:t>
      </w:r>
      <w:r>
        <w:t>, enter the value "</w:t>
      </w:r>
      <w:r w:rsidRPr="00E82CD7">
        <w:rPr>
          <w:b/>
          <w:bCs/>
        </w:rPr>
        <w:t>Passw0rd</w:t>
      </w:r>
      <w:r>
        <w:t>".</w:t>
      </w:r>
    </w:p>
    <w:p w14:paraId="0D190E52" w14:textId="0C22CBAA" w:rsidR="00E82CD7" w:rsidRDefault="00E82CD7"/>
    <w:p w14:paraId="2DEBDEBF" w14:textId="12C92C5D" w:rsidR="00E82CD7" w:rsidRDefault="00E82CD7">
      <w:r>
        <w:t xml:space="preserve">Click the </w:t>
      </w:r>
      <w:r w:rsidRPr="00E82CD7">
        <w:rPr>
          <w:b/>
          <w:bCs/>
        </w:rPr>
        <w:t>Submit</w:t>
      </w:r>
      <w:r>
        <w:t xml:space="preserve"> button.</w:t>
      </w:r>
    </w:p>
    <w:p w14:paraId="6586A92C" w14:textId="4AB7AEFF" w:rsidR="00E82CD7" w:rsidRDefault="00E82CD7"/>
    <w:p w14:paraId="03C143DB" w14:textId="01D7DFFE" w:rsidR="00E82CD7" w:rsidRDefault="00E82CD7">
      <w:r>
        <w:t>You have now set the password for the embedded ISAM LDAP server.</w:t>
      </w:r>
    </w:p>
    <w:p w14:paraId="6363CD0E" w14:textId="00CC56EC" w:rsidR="00E82CD7" w:rsidRDefault="00E82CD7"/>
    <w:p w14:paraId="3A02176E" w14:textId="77777777" w:rsidR="00084EBD" w:rsidRDefault="00084EBD" w:rsidP="00084EBD">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375E0AA8" w14:textId="77777777" w:rsidR="00084EBD" w:rsidRDefault="00084EBD"/>
    <w:p w14:paraId="04239129" w14:textId="6A585EFC" w:rsidR="003745E2" w:rsidRDefault="00295514" w:rsidP="00295514">
      <w:pPr>
        <w:pStyle w:val="Heading3"/>
      </w:pPr>
      <w:r>
        <w:t>Configure the ISAM V9 runtime environment</w:t>
      </w:r>
    </w:p>
    <w:p w14:paraId="5B40E94C" w14:textId="6442FD32" w:rsidR="00295514" w:rsidRDefault="00295514"/>
    <w:p w14:paraId="78F85947" w14:textId="7D49A9E7" w:rsidR="00295514" w:rsidRDefault="00295514">
      <w:r>
        <w:t>In the ISAM V9 LMI, navigate to Secure Web Settings-&gt;</w:t>
      </w:r>
      <w:r w:rsidR="00CC29D2">
        <w:t>Manage-&gt;</w:t>
      </w:r>
      <w:r>
        <w:t>Runtime Component.</w:t>
      </w:r>
    </w:p>
    <w:p w14:paraId="7F11A709" w14:textId="63420585" w:rsidR="00295514" w:rsidRDefault="00295514"/>
    <w:p w14:paraId="76DAA5E4" w14:textId="4D7A7557" w:rsidR="00295514" w:rsidRDefault="00295514">
      <w:r>
        <w:t xml:space="preserve">Click the </w:t>
      </w:r>
      <w:r w:rsidRPr="00CC29D2">
        <w:rPr>
          <w:b/>
          <w:bCs/>
        </w:rPr>
        <w:t>Configure</w:t>
      </w:r>
      <w:r>
        <w:t xml:space="preserve"> </w:t>
      </w:r>
      <w:r w:rsidR="00CC29D2">
        <w:t>button.</w:t>
      </w:r>
    </w:p>
    <w:p w14:paraId="1D0FD2E8" w14:textId="031ABF10" w:rsidR="00295514" w:rsidRDefault="00295514"/>
    <w:p w14:paraId="342085CE" w14:textId="427F8EE5" w:rsidR="00295514" w:rsidRDefault="00295514">
      <w:r>
        <w:t xml:space="preserve">In the Main tab, for Policy Server, select the </w:t>
      </w:r>
      <w:r w:rsidRPr="00CC29D2">
        <w:rPr>
          <w:b/>
          <w:bCs/>
        </w:rPr>
        <w:t>Local</w:t>
      </w:r>
      <w:r>
        <w:t xml:space="preserve"> </w:t>
      </w:r>
      <w:r w:rsidR="00CC29D2">
        <w:t xml:space="preserve">radio </w:t>
      </w:r>
      <w:r>
        <w:t>button</w:t>
      </w:r>
      <w:r w:rsidR="00BB6A88">
        <w:t>. Also, in the Main tab, for User Registry, select</w:t>
      </w:r>
      <w:r w:rsidR="00084EBD">
        <w:t xml:space="preserve"> the</w:t>
      </w:r>
      <w:r w:rsidR="00BB6A88">
        <w:t xml:space="preserve"> </w:t>
      </w:r>
      <w:r w:rsidR="00BB6A88" w:rsidRPr="00CC29D2">
        <w:rPr>
          <w:b/>
          <w:bCs/>
        </w:rPr>
        <w:t>LDAP Local</w:t>
      </w:r>
      <w:r w:rsidR="00CC29D2">
        <w:t xml:space="preserve"> radio button</w:t>
      </w:r>
      <w:r w:rsidR="00BB6A88">
        <w:t>.</w:t>
      </w:r>
    </w:p>
    <w:p w14:paraId="0A93DD3D" w14:textId="659B2AE6" w:rsidR="00BB6A88" w:rsidRDefault="00BB6A88"/>
    <w:p w14:paraId="0CC9AD2C" w14:textId="12810BE2" w:rsidR="00BB6A88" w:rsidRDefault="00BB6A88">
      <w:r>
        <w:t xml:space="preserve">Click the </w:t>
      </w:r>
      <w:r w:rsidRPr="00CC29D2">
        <w:rPr>
          <w:b/>
          <w:bCs/>
        </w:rPr>
        <w:t>Next</w:t>
      </w:r>
      <w:r>
        <w:t xml:space="preserve"> button.</w:t>
      </w:r>
    </w:p>
    <w:p w14:paraId="7BB18556" w14:textId="645522D6" w:rsidR="00BB6A88" w:rsidRDefault="00BB6A88"/>
    <w:p w14:paraId="3126497B" w14:textId="0AA57490" w:rsidR="00BB6A88" w:rsidRDefault="00BB6A88">
      <w:r>
        <w:t xml:space="preserve">In the Policy Server tab, for the </w:t>
      </w:r>
      <w:r w:rsidRPr="00CC29D2">
        <w:rPr>
          <w:b/>
          <w:bCs/>
        </w:rPr>
        <w:t>Administrator Password</w:t>
      </w:r>
      <w:r w:rsidR="00E31E97">
        <w:t xml:space="preserve"> and </w:t>
      </w:r>
      <w:r w:rsidR="00E31E97" w:rsidRPr="00CC29D2">
        <w:rPr>
          <w:b/>
          <w:bCs/>
        </w:rPr>
        <w:t>Confirm Administrator Password</w:t>
      </w:r>
      <w:r>
        <w:t>, enter the value "Passw0rd".</w:t>
      </w:r>
    </w:p>
    <w:p w14:paraId="08757934" w14:textId="1DB77EE8" w:rsidR="00E31E97" w:rsidRDefault="00E31E97"/>
    <w:p w14:paraId="238C5AE8" w14:textId="74D37DF8" w:rsidR="00E31E97" w:rsidRDefault="00E31E97">
      <w:r>
        <w:t xml:space="preserve">Click the </w:t>
      </w:r>
      <w:r w:rsidRPr="00CC29D2">
        <w:rPr>
          <w:b/>
          <w:bCs/>
        </w:rPr>
        <w:t>Finish</w:t>
      </w:r>
      <w:r>
        <w:t xml:space="preserve"> button.</w:t>
      </w:r>
    </w:p>
    <w:p w14:paraId="2741E9EE" w14:textId="0B5513D4" w:rsidR="00E31E97" w:rsidRDefault="00E31E97"/>
    <w:p w14:paraId="59E670B9" w14:textId="6092D236" w:rsidR="00E31E97" w:rsidRDefault="005C1A6B">
      <w:r>
        <w:t>When</w:t>
      </w:r>
      <w:r w:rsidR="00E31E97">
        <w:t xml:space="preserve"> the configuration completes successfully, the Runtime Component Status will show up as available.</w:t>
      </w:r>
    </w:p>
    <w:p w14:paraId="6DE12967" w14:textId="71FE3825" w:rsidR="00E31E97" w:rsidRDefault="00E31E97"/>
    <w:p w14:paraId="40BCDAA7" w14:textId="469743DA" w:rsidR="00E31E97" w:rsidRDefault="00E31E97" w:rsidP="00E31E97">
      <w:pPr>
        <w:pStyle w:val="Heading3"/>
      </w:pPr>
      <w:r>
        <w:t>Create Reverse Proxy</w:t>
      </w:r>
    </w:p>
    <w:p w14:paraId="3412D5E4" w14:textId="51A4618C" w:rsidR="00E31E97" w:rsidRDefault="00E31E97"/>
    <w:p w14:paraId="12C4D703" w14:textId="3C5AA143" w:rsidR="00E31E97" w:rsidRDefault="00E31E97" w:rsidP="00E31E97">
      <w:r>
        <w:t>In the ISAM V9 LMI, navigate to Secure Web Settings-&gt;</w:t>
      </w:r>
      <w:r w:rsidR="005C1A6B">
        <w:t>Manage-&gt;</w:t>
      </w:r>
      <w:r>
        <w:t>Reverse Proxy.</w:t>
      </w:r>
    </w:p>
    <w:p w14:paraId="4A4BE982" w14:textId="5D49F3EC" w:rsidR="00E31E97" w:rsidRDefault="00E31E97" w:rsidP="00E31E97"/>
    <w:p w14:paraId="791F7A73" w14:textId="5A6C0EDE" w:rsidR="00E31E97" w:rsidRDefault="00E31E97" w:rsidP="00E31E97">
      <w:r>
        <w:t xml:space="preserve">Click the </w:t>
      </w:r>
      <w:r w:rsidRPr="005C1A6B">
        <w:rPr>
          <w:b/>
          <w:bCs/>
        </w:rPr>
        <w:t>New</w:t>
      </w:r>
      <w:r>
        <w:t xml:space="preserve"> </w:t>
      </w:r>
      <w:r w:rsidR="005C1A6B">
        <w:t>button</w:t>
      </w:r>
      <w:r>
        <w:t>.</w:t>
      </w:r>
    </w:p>
    <w:p w14:paraId="1F44FC0D" w14:textId="34863B44" w:rsidR="00E31E97" w:rsidRDefault="00E31E97" w:rsidP="00E31E97"/>
    <w:p w14:paraId="1C9C708E" w14:textId="512B837A" w:rsidR="00E31E97" w:rsidRDefault="00E31E97" w:rsidP="00E31E97">
      <w:r>
        <w:t xml:space="preserve">In the Instance tab, for </w:t>
      </w:r>
      <w:r w:rsidRPr="005C1A6B">
        <w:rPr>
          <w:b/>
          <w:bCs/>
        </w:rPr>
        <w:t>Instance Name</w:t>
      </w:r>
      <w:r>
        <w:t xml:space="preserve">, enter the value </w:t>
      </w:r>
      <w:r w:rsidRPr="005C1A6B">
        <w:rPr>
          <w:b/>
          <w:bCs/>
        </w:rPr>
        <w:t>default</w:t>
      </w:r>
      <w:r w:rsidR="00500A1B">
        <w:t xml:space="preserve">, and for </w:t>
      </w:r>
      <w:r w:rsidR="00500A1B" w:rsidRPr="005C1A6B">
        <w:rPr>
          <w:b/>
          <w:bCs/>
        </w:rPr>
        <w:t>IP Address of the Primary Interface</w:t>
      </w:r>
      <w:r w:rsidR="00500A1B">
        <w:t xml:space="preserve">, enter </w:t>
      </w:r>
      <w:r w:rsidR="00500A1B" w:rsidRPr="005C1A6B">
        <w:rPr>
          <w:b/>
          <w:bCs/>
        </w:rPr>
        <w:t>0.0.0.0</w:t>
      </w:r>
      <w:r w:rsidR="00500A1B">
        <w:t>.</w:t>
      </w:r>
    </w:p>
    <w:p w14:paraId="0D5FB138" w14:textId="7E83493D" w:rsidR="00500A1B" w:rsidRDefault="00500A1B" w:rsidP="00E31E97"/>
    <w:p w14:paraId="0D9DAD43" w14:textId="146DE8CC" w:rsidR="005C1A6B" w:rsidRDefault="005C1A6B" w:rsidP="00E31E97">
      <w:r>
        <w:t xml:space="preserve">Click the </w:t>
      </w:r>
      <w:r w:rsidRPr="005C1A6B">
        <w:rPr>
          <w:b/>
          <w:bCs/>
        </w:rPr>
        <w:t>Next</w:t>
      </w:r>
      <w:r>
        <w:t xml:space="preserve"> button.</w:t>
      </w:r>
    </w:p>
    <w:p w14:paraId="005B9215" w14:textId="77777777" w:rsidR="005C1A6B" w:rsidRDefault="005C1A6B" w:rsidP="00E31E97"/>
    <w:p w14:paraId="4B1F5AA8" w14:textId="2B6A93A6" w:rsidR="00500A1B" w:rsidRDefault="00500A1B" w:rsidP="00E31E97">
      <w:r>
        <w:t xml:space="preserve">In the IBM Security Access Manager tab, for </w:t>
      </w:r>
      <w:r w:rsidRPr="005C1A6B">
        <w:rPr>
          <w:b/>
          <w:bCs/>
        </w:rPr>
        <w:t>Administrator Password</w:t>
      </w:r>
      <w:r>
        <w:t xml:space="preserve">, enter the value </w:t>
      </w:r>
      <w:r w:rsidR="005C1A6B">
        <w:t>"</w:t>
      </w:r>
      <w:r>
        <w:t>Passw0rd</w:t>
      </w:r>
      <w:r w:rsidR="005C1A6B">
        <w:t>"</w:t>
      </w:r>
      <w:r>
        <w:t>.</w:t>
      </w:r>
    </w:p>
    <w:p w14:paraId="24E3B85E" w14:textId="4F24A2D3" w:rsidR="00E31E97" w:rsidRDefault="00E31E97" w:rsidP="00E31E97"/>
    <w:p w14:paraId="4B8746BA" w14:textId="099B74BC" w:rsidR="00E31E97" w:rsidRDefault="00500A1B" w:rsidP="00E31E97">
      <w:r>
        <w:t xml:space="preserve">Click the </w:t>
      </w:r>
      <w:r w:rsidRPr="005C1A6B">
        <w:rPr>
          <w:b/>
          <w:bCs/>
        </w:rPr>
        <w:t>Next</w:t>
      </w:r>
      <w:r>
        <w:t xml:space="preserve"> button.</w:t>
      </w:r>
    </w:p>
    <w:p w14:paraId="2BDA01AD" w14:textId="657F1838" w:rsidR="00500A1B" w:rsidRDefault="00500A1B" w:rsidP="00E31E97"/>
    <w:p w14:paraId="57D11C65" w14:textId="52E3C7B1" w:rsidR="00500A1B" w:rsidRDefault="00500A1B" w:rsidP="00E31E97">
      <w:r>
        <w:t xml:space="preserve">In the Transport tab, ensure that </w:t>
      </w:r>
      <w:r w:rsidRPr="005C1A6B">
        <w:rPr>
          <w:b/>
          <w:bCs/>
        </w:rPr>
        <w:t>Enable HTTP</w:t>
      </w:r>
      <w:r>
        <w:t xml:space="preserve"> </w:t>
      </w:r>
      <w:r w:rsidRPr="00500A1B">
        <w:rPr>
          <w:u w:val="single"/>
        </w:rPr>
        <w:t>is not</w:t>
      </w:r>
      <w:r>
        <w:t xml:space="preserve"> checked, </w:t>
      </w:r>
      <w:r w:rsidRPr="005C1A6B">
        <w:rPr>
          <w:b/>
          <w:bCs/>
        </w:rPr>
        <w:t>Enable HTTPS</w:t>
      </w:r>
      <w:r>
        <w:t xml:space="preserve"> </w:t>
      </w:r>
      <w:r w:rsidRPr="00500A1B">
        <w:rPr>
          <w:u w:val="single"/>
        </w:rPr>
        <w:t>is</w:t>
      </w:r>
      <w:r>
        <w:t xml:space="preserve"> checked, and that </w:t>
      </w:r>
      <w:r w:rsidRPr="005C1A6B">
        <w:rPr>
          <w:b/>
          <w:bCs/>
        </w:rPr>
        <w:t>HTTPS Port</w:t>
      </w:r>
      <w:r>
        <w:t xml:space="preserve"> is set to the value </w:t>
      </w:r>
      <w:r w:rsidRPr="005C1A6B">
        <w:rPr>
          <w:b/>
          <w:bCs/>
        </w:rPr>
        <w:t>444</w:t>
      </w:r>
      <w:r>
        <w:t>.</w:t>
      </w:r>
    </w:p>
    <w:p w14:paraId="0770C478" w14:textId="0C2DEA0B" w:rsidR="00500A1B" w:rsidRDefault="00500A1B" w:rsidP="00E31E97"/>
    <w:p w14:paraId="58784F2F" w14:textId="5D49EC19" w:rsidR="00500A1B" w:rsidRDefault="00500A1B" w:rsidP="00E31E97">
      <w:r>
        <w:t xml:space="preserve">Click the </w:t>
      </w:r>
      <w:r w:rsidRPr="005C1A6B">
        <w:rPr>
          <w:b/>
          <w:bCs/>
        </w:rPr>
        <w:t>Finish</w:t>
      </w:r>
      <w:r>
        <w:t xml:space="preserve"> button.</w:t>
      </w:r>
    </w:p>
    <w:p w14:paraId="77F360D5" w14:textId="51C72855" w:rsidR="00500A1B" w:rsidRDefault="00500A1B" w:rsidP="00E31E97"/>
    <w:p w14:paraId="606328AF" w14:textId="3E8AE4D5" w:rsidR="00CC29D2" w:rsidRDefault="00CC29D2" w:rsidP="00E31E97">
      <w:r>
        <w:t xml:space="preserve">The ISAM </w:t>
      </w:r>
      <w:r w:rsidR="005C1A6B">
        <w:t xml:space="preserve">reverse proxy </w:t>
      </w:r>
      <w:r>
        <w:t>is now configured.</w:t>
      </w:r>
    </w:p>
    <w:p w14:paraId="5F5CBD82" w14:textId="77777777" w:rsidR="005C1A6B" w:rsidRDefault="005C1A6B" w:rsidP="005C1A6B"/>
    <w:p w14:paraId="56D8D4E2" w14:textId="71798E80" w:rsidR="00500A1B" w:rsidRDefault="00500A1B" w:rsidP="00D97F53">
      <w:pPr>
        <w:pStyle w:val="Heading3"/>
      </w:pPr>
      <w:r>
        <w:t xml:space="preserve">Configure </w:t>
      </w:r>
      <w:r w:rsidR="00D97F53">
        <w:t>Reverse Proxy for DSC</w:t>
      </w:r>
    </w:p>
    <w:p w14:paraId="00A910AC" w14:textId="70F14B75" w:rsidR="00D97F53" w:rsidRDefault="00D97F53" w:rsidP="00E31E97"/>
    <w:p w14:paraId="7C0EB0EE" w14:textId="77777777" w:rsidR="00C26C6D" w:rsidRDefault="00C26C6D" w:rsidP="00C26C6D">
      <w:r w:rsidRPr="00500A1B">
        <w:t xml:space="preserve">In the ISAM V9 LMI, navigate to </w:t>
      </w:r>
      <w:r>
        <w:t>Secure Web Settings-&gt;Manage-&gt;Reverse Proxy</w:t>
      </w:r>
    </w:p>
    <w:p w14:paraId="43B38713" w14:textId="5DA10862" w:rsidR="00C26C6D" w:rsidRDefault="00C26C6D" w:rsidP="00C26C6D"/>
    <w:p w14:paraId="05CB7CAF" w14:textId="1CD1799A" w:rsidR="00C26C6D" w:rsidRDefault="00C26C6D" w:rsidP="00C26C6D">
      <w:r>
        <w:t xml:space="preserve">Select the </w:t>
      </w:r>
      <w:r w:rsidRPr="00E87F5F">
        <w:rPr>
          <w:b/>
          <w:bCs/>
        </w:rPr>
        <w:t>default</w:t>
      </w:r>
      <w:r>
        <w:t xml:space="preserve"> reverse proxy and click on the </w:t>
      </w:r>
      <w:r w:rsidRPr="00E87F5F">
        <w:rPr>
          <w:b/>
          <w:bCs/>
        </w:rPr>
        <w:t>Edit</w:t>
      </w:r>
      <w:r>
        <w:t xml:space="preserve"> </w:t>
      </w:r>
      <w:r w:rsidR="00E87F5F">
        <w:t>button.</w:t>
      </w:r>
    </w:p>
    <w:p w14:paraId="62FDEF86" w14:textId="42DAC138" w:rsidR="00C26C6D" w:rsidRDefault="00C26C6D" w:rsidP="00C26C6D"/>
    <w:p w14:paraId="5D335D81" w14:textId="6147B93A" w:rsidR="00C26C6D" w:rsidRDefault="00C26C6D" w:rsidP="00C26C6D">
      <w:r>
        <w:lastRenderedPageBreak/>
        <w:t xml:space="preserve">Click on the </w:t>
      </w:r>
      <w:r w:rsidRPr="00E87F5F">
        <w:rPr>
          <w:b/>
          <w:bCs/>
        </w:rPr>
        <w:t>Session</w:t>
      </w:r>
      <w:r>
        <w:t xml:space="preserve"> tab and select </w:t>
      </w:r>
      <w:r w:rsidRPr="00E87F5F">
        <w:rPr>
          <w:b/>
          <w:bCs/>
        </w:rPr>
        <w:t>Enable Distributed Session Cache</w:t>
      </w:r>
      <w:r>
        <w:t>.</w:t>
      </w:r>
    </w:p>
    <w:p w14:paraId="1799C622" w14:textId="0152B496" w:rsidR="00C26C6D" w:rsidRDefault="00C26C6D" w:rsidP="00C26C6D"/>
    <w:p w14:paraId="5CE694BD" w14:textId="6FAFBA60" w:rsidR="00C26C6D" w:rsidRDefault="00C26C6D" w:rsidP="00C26C6D">
      <w:r>
        <w:t xml:space="preserve">Click the </w:t>
      </w:r>
      <w:r w:rsidRPr="001C62FC">
        <w:rPr>
          <w:b/>
          <w:bCs/>
        </w:rPr>
        <w:t>Save</w:t>
      </w:r>
      <w:r>
        <w:t xml:space="preserve"> button.</w:t>
      </w:r>
    </w:p>
    <w:p w14:paraId="3558FF71" w14:textId="0800CF3B" w:rsidR="00C26C6D" w:rsidRDefault="00C26C6D" w:rsidP="00C26C6D"/>
    <w:p w14:paraId="7CD86AB3" w14:textId="77777777" w:rsidR="001C62FC" w:rsidRDefault="001C62FC" w:rsidP="001C62FC">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33FC9B23" w14:textId="77777777" w:rsidR="001C62FC" w:rsidRDefault="001C62FC" w:rsidP="00C26C6D"/>
    <w:p w14:paraId="38CE1BC2" w14:textId="7F62CD1C" w:rsidR="00C26C6D" w:rsidRDefault="00AD25B0" w:rsidP="00C26C6D">
      <w:r>
        <w:t xml:space="preserve">Ensure the </w:t>
      </w:r>
      <w:r w:rsidR="00C26C6D">
        <w:t xml:space="preserve">the </w:t>
      </w:r>
      <w:r w:rsidR="00C26C6D" w:rsidRPr="001C62FC">
        <w:rPr>
          <w:b/>
          <w:bCs/>
        </w:rPr>
        <w:t>default</w:t>
      </w:r>
      <w:r w:rsidR="00C26C6D">
        <w:t xml:space="preserve"> reverse proxy </w:t>
      </w:r>
      <w:r>
        <w:t xml:space="preserve">is selected </w:t>
      </w:r>
      <w:r w:rsidR="00C26C6D">
        <w:t xml:space="preserve">and click the </w:t>
      </w:r>
      <w:r w:rsidR="00C26C6D" w:rsidRPr="001C62FC">
        <w:rPr>
          <w:b/>
          <w:bCs/>
        </w:rPr>
        <w:t>Restart</w:t>
      </w:r>
      <w:r w:rsidR="00C26C6D">
        <w:t xml:space="preserve"> </w:t>
      </w:r>
      <w:r w:rsidR="001C62FC">
        <w:t>button</w:t>
      </w:r>
      <w:r w:rsidR="00C26C6D">
        <w:t>.</w:t>
      </w:r>
    </w:p>
    <w:p w14:paraId="6CC2DE5A" w14:textId="686E2856" w:rsidR="00C26C6D" w:rsidRDefault="00C26C6D" w:rsidP="00C26C6D"/>
    <w:p w14:paraId="650E4C33" w14:textId="5E8908CB" w:rsidR="001C62FC" w:rsidRDefault="001C62FC" w:rsidP="00C26C6D">
      <w:r>
        <w:t>The reverse proxy is now configured for DSC.</w:t>
      </w:r>
    </w:p>
    <w:p w14:paraId="16D596FA" w14:textId="77777777" w:rsidR="001C62FC" w:rsidRDefault="001C62FC" w:rsidP="00C26C6D"/>
    <w:p w14:paraId="73E8B173" w14:textId="4E878A45" w:rsidR="00D97F53" w:rsidRDefault="00C26C6D" w:rsidP="00C26C6D">
      <w:pPr>
        <w:pStyle w:val="Heading3"/>
      </w:pPr>
      <w:r>
        <w:t>Create Users</w:t>
      </w:r>
    </w:p>
    <w:p w14:paraId="6B73BEAA" w14:textId="0C63B7BE" w:rsidR="00C26C6D" w:rsidRDefault="00C26C6D" w:rsidP="00C26C6D"/>
    <w:p w14:paraId="688C9E35" w14:textId="3308D2FF" w:rsidR="00AD25B0" w:rsidRDefault="00AD25B0" w:rsidP="00C26C6D">
      <w:r>
        <w:t>We will now create five users in order to test the ISAM V9 AAC capability.</w:t>
      </w:r>
    </w:p>
    <w:p w14:paraId="525245EE" w14:textId="77777777" w:rsidR="00AD25B0" w:rsidRDefault="00AD25B0" w:rsidP="00C26C6D"/>
    <w:p w14:paraId="3ED62C7D" w14:textId="01799243" w:rsidR="00EB47C2" w:rsidRDefault="00EB47C2" w:rsidP="00C26C6D">
      <w:r>
        <w:t>Log into the ISAM console using your SSH key.</w:t>
      </w:r>
      <w:r w:rsidR="001C62FC">
        <w:t xml:space="preserve"> </w:t>
      </w:r>
      <w:r w:rsidR="00AD25B0">
        <w:t xml:space="preserve">Substitute the public </w:t>
      </w:r>
      <w:r w:rsidR="001C62FC">
        <w:t xml:space="preserve">DNS address </w:t>
      </w:r>
      <w:r w:rsidR="00AD25B0">
        <w:t xml:space="preserve">of the ISAM V9 virtual appliance </w:t>
      </w:r>
      <w:r w:rsidR="001C62FC">
        <w:t>where shown.</w:t>
      </w:r>
    </w:p>
    <w:p w14:paraId="6815D133" w14:textId="77777777" w:rsidR="00140060" w:rsidRDefault="00140060" w:rsidP="00140060"/>
    <w:tbl>
      <w:tblPr>
        <w:tblStyle w:val="TableGrid"/>
        <w:tblW w:w="0" w:type="auto"/>
        <w:shd w:val="pct15" w:color="auto" w:fill="auto"/>
        <w:tblLook w:val="04A0" w:firstRow="1" w:lastRow="0" w:firstColumn="1" w:lastColumn="0" w:noHBand="0" w:noVBand="1"/>
      </w:tblPr>
      <w:tblGrid>
        <w:gridCol w:w="9350"/>
      </w:tblGrid>
      <w:tr w:rsidR="00140060" w:rsidRPr="00C26C6D" w14:paraId="05054799" w14:textId="77777777" w:rsidTr="007834E5">
        <w:tc>
          <w:tcPr>
            <w:tcW w:w="9350" w:type="dxa"/>
            <w:shd w:val="pct15" w:color="auto" w:fill="auto"/>
          </w:tcPr>
          <w:p w14:paraId="28077E40" w14:textId="77777777" w:rsidR="00140060" w:rsidRDefault="00140060" w:rsidP="007834E5">
            <w:pPr>
              <w:rPr>
                <w:rFonts w:ascii="Courier New" w:hAnsi="Courier New" w:cs="Courier New"/>
                <w:sz w:val="16"/>
                <w:szCs w:val="16"/>
              </w:rPr>
            </w:pPr>
          </w:p>
          <w:p w14:paraId="4283263B" w14:textId="4B8A6EF1" w:rsidR="00140060" w:rsidRPr="00EB47C2" w:rsidRDefault="00140060" w:rsidP="007834E5">
            <w:pPr>
              <w:rPr>
                <w:rFonts w:ascii="Courier New" w:hAnsi="Courier New" w:cs="Courier New"/>
                <w:sz w:val="16"/>
                <w:szCs w:val="16"/>
              </w:rPr>
            </w:pPr>
            <w:proofErr w:type="spellStart"/>
            <w:r w:rsidRPr="00EB47C2">
              <w:rPr>
                <w:rFonts w:ascii="Courier New" w:hAnsi="Courier New" w:cs="Courier New"/>
                <w:sz w:val="16"/>
                <w:szCs w:val="16"/>
              </w:rPr>
              <w:t>ssh</w:t>
            </w:r>
            <w:proofErr w:type="spellEnd"/>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i</w:t>
            </w:r>
            <w:proofErr w:type="spellEnd"/>
            <w:r w:rsidRPr="00EB47C2">
              <w:rPr>
                <w:rFonts w:ascii="Courier New" w:hAnsi="Courier New" w:cs="Courier New"/>
                <w:sz w:val="16"/>
                <w:szCs w:val="16"/>
              </w:rPr>
              <w:t xml:space="preserve"> us-east-1.pem admin@</w:t>
            </w:r>
            <w:r w:rsidR="001C62FC">
              <w:rPr>
                <w:rFonts w:ascii="Courier New" w:hAnsi="Courier New" w:cs="Courier New"/>
                <w:sz w:val="16"/>
                <w:szCs w:val="16"/>
              </w:rPr>
              <w:t>&lt;ISAM_DNS_NAME&gt;</w:t>
            </w:r>
          </w:p>
          <w:p w14:paraId="7D293A47" w14:textId="6316631B" w:rsidR="001C62FC" w:rsidRDefault="001C62FC" w:rsidP="007834E5">
            <w:pPr>
              <w:rPr>
                <w:rFonts w:ascii="Courier New" w:hAnsi="Courier New" w:cs="Courier New"/>
                <w:sz w:val="16"/>
                <w:szCs w:val="16"/>
              </w:rPr>
            </w:pPr>
            <w:r>
              <w:rPr>
                <w:rFonts w:ascii="Courier New" w:hAnsi="Courier New" w:cs="Courier New"/>
                <w:sz w:val="16"/>
                <w:szCs w:val="16"/>
              </w:rPr>
              <w:t>...</w:t>
            </w:r>
          </w:p>
          <w:p w14:paraId="5993179C" w14:textId="23D6FE61" w:rsidR="001C62FC" w:rsidRDefault="001C62FC" w:rsidP="007834E5">
            <w:pPr>
              <w:rPr>
                <w:rFonts w:ascii="Courier New" w:hAnsi="Courier New" w:cs="Courier New"/>
                <w:sz w:val="16"/>
                <w:szCs w:val="16"/>
              </w:rPr>
            </w:pPr>
            <w:r>
              <w:rPr>
                <w:rFonts w:ascii="Courier New" w:hAnsi="Courier New" w:cs="Courier New"/>
                <w:sz w:val="16"/>
                <w:szCs w:val="16"/>
              </w:rPr>
              <w:t>...</w:t>
            </w:r>
          </w:p>
          <w:p w14:paraId="3BA9C96D" w14:textId="3F56B9F8" w:rsidR="00140060" w:rsidRPr="00EB47C2" w:rsidRDefault="00140060" w:rsidP="007834E5">
            <w:pPr>
              <w:rPr>
                <w:rFonts w:ascii="Courier New" w:hAnsi="Courier New" w:cs="Courier New"/>
                <w:sz w:val="16"/>
                <w:szCs w:val="16"/>
              </w:rPr>
            </w:pPr>
            <w:r w:rsidRPr="00EB47C2">
              <w:rPr>
                <w:rFonts w:ascii="Courier New" w:hAnsi="Courier New" w:cs="Courier New"/>
                <w:sz w:val="16"/>
                <w:szCs w:val="16"/>
              </w:rPr>
              <w:t>Are you sure you want to continue connecting (yes/no/[fingerprint])? yes</w:t>
            </w:r>
          </w:p>
          <w:p w14:paraId="707F258E" w14:textId="408D2004" w:rsidR="001C62FC" w:rsidRDefault="001C62FC" w:rsidP="007834E5">
            <w:pPr>
              <w:rPr>
                <w:rFonts w:ascii="Courier New" w:hAnsi="Courier New" w:cs="Courier New"/>
                <w:sz w:val="16"/>
                <w:szCs w:val="16"/>
              </w:rPr>
            </w:pPr>
            <w:r>
              <w:rPr>
                <w:rFonts w:ascii="Courier New" w:hAnsi="Courier New" w:cs="Courier New"/>
                <w:sz w:val="16"/>
                <w:szCs w:val="16"/>
              </w:rPr>
              <w:t>...</w:t>
            </w:r>
          </w:p>
          <w:p w14:paraId="0111FD58" w14:textId="1F137429" w:rsidR="001C62FC" w:rsidRDefault="001C62FC" w:rsidP="007834E5">
            <w:pPr>
              <w:rPr>
                <w:rFonts w:ascii="Courier New" w:hAnsi="Courier New" w:cs="Courier New"/>
                <w:sz w:val="16"/>
                <w:szCs w:val="16"/>
              </w:rPr>
            </w:pPr>
            <w:r>
              <w:rPr>
                <w:rFonts w:ascii="Courier New" w:hAnsi="Courier New" w:cs="Courier New"/>
                <w:sz w:val="16"/>
                <w:szCs w:val="16"/>
              </w:rPr>
              <w:t>...</w:t>
            </w:r>
          </w:p>
          <w:p w14:paraId="0E6FAF8B" w14:textId="31ADB82B" w:rsidR="00140060" w:rsidRDefault="00140060" w:rsidP="007834E5">
            <w:pPr>
              <w:rPr>
                <w:rFonts w:ascii="Courier New" w:hAnsi="Courier New" w:cs="Courier New"/>
                <w:sz w:val="16"/>
                <w:szCs w:val="16"/>
              </w:rPr>
            </w:pPr>
            <w:r w:rsidRPr="00EB47C2">
              <w:rPr>
                <w:rFonts w:ascii="Courier New" w:hAnsi="Courier New" w:cs="Courier New"/>
                <w:sz w:val="16"/>
                <w:szCs w:val="16"/>
              </w:rPr>
              <w:t>isam.test.com&gt;</w:t>
            </w:r>
          </w:p>
          <w:p w14:paraId="5E913E06" w14:textId="77777777" w:rsidR="00140060" w:rsidRPr="00C26C6D" w:rsidRDefault="00140060" w:rsidP="00140060">
            <w:pPr>
              <w:rPr>
                <w:rFonts w:ascii="Courier New" w:hAnsi="Courier New" w:cs="Courier New"/>
                <w:sz w:val="16"/>
                <w:szCs w:val="16"/>
              </w:rPr>
            </w:pPr>
          </w:p>
        </w:tc>
      </w:tr>
    </w:tbl>
    <w:p w14:paraId="491FE80B" w14:textId="5743431A" w:rsidR="00140060" w:rsidRDefault="00140060" w:rsidP="00C26C6D"/>
    <w:p w14:paraId="4A720F17" w14:textId="1BBD047A" w:rsidR="00140060" w:rsidRDefault="00140060" w:rsidP="00C26C6D">
      <w:r>
        <w:t>Log in</w:t>
      </w:r>
      <w:r w:rsidR="001C62FC">
        <w:t xml:space="preserve"> </w:t>
      </w:r>
      <w:r>
        <w:t xml:space="preserve">to the </w:t>
      </w:r>
      <w:proofErr w:type="spellStart"/>
      <w:r>
        <w:t>pdadmin</w:t>
      </w:r>
      <w:proofErr w:type="spellEnd"/>
      <w:r>
        <w:t xml:space="preserve"> comman</w:t>
      </w:r>
      <w:r w:rsidR="001C62FC">
        <w:t>d</w:t>
      </w:r>
      <w:r>
        <w:t xml:space="preserve"> line interface.</w:t>
      </w:r>
    </w:p>
    <w:tbl>
      <w:tblPr>
        <w:tblStyle w:val="TableGrid"/>
        <w:tblW w:w="0" w:type="auto"/>
        <w:shd w:val="pct15" w:color="auto" w:fill="auto"/>
        <w:tblLook w:val="04A0" w:firstRow="1" w:lastRow="0" w:firstColumn="1" w:lastColumn="0" w:noHBand="0" w:noVBand="1"/>
      </w:tblPr>
      <w:tblGrid>
        <w:gridCol w:w="9350"/>
      </w:tblGrid>
      <w:tr w:rsidR="00140060" w:rsidRPr="00C26C6D" w14:paraId="28E12222" w14:textId="77777777" w:rsidTr="007834E5">
        <w:tc>
          <w:tcPr>
            <w:tcW w:w="9350" w:type="dxa"/>
            <w:shd w:val="pct15" w:color="auto" w:fill="auto"/>
          </w:tcPr>
          <w:p w14:paraId="6E57222D" w14:textId="77777777" w:rsidR="001C62FC" w:rsidRDefault="001C62FC" w:rsidP="00140060">
            <w:pPr>
              <w:rPr>
                <w:rFonts w:ascii="Courier New" w:hAnsi="Courier New" w:cs="Courier New"/>
                <w:sz w:val="16"/>
                <w:szCs w:val="16"/>
              </w:rPr>
            </w:pPr>
          </w:p>
          <w:p w14:paraId="43196C00" w14:textId="77777777" w:rsidR="001C62FC" w:rsidRPr="001C62FC" w:rsidRDefault="001C62FC" w:rsidP="001C62FC">
            <w:pPr>
              <w:rPr>
                <w:rFonts w:ascii="Courier New" w:hAnsi="Courier New" w:cs="Courier New"/>
                <w:sz w:val="16"/>
                <w:szCs w:val="16"/>
              </w:rPr>
            </w:pPr>
            <w:r w:rsidRPr="001C62FC">
              <w:rPr>
                <w:rFonts w:ascii="Courier New" w:hAnsi="Courier New" w:cs="Courier New"/>
                <w:sz w:val="16"/>
                <w:szCs w:val="16"/>
              </w:rPr>
              <w:t xml:space="preserve">isam.test.com&gt; </w:t>
            </w:r>
            <w:proofErr w:type="spellStart"/>
            <w:r w:rsidRPr="001C62FC">
              <w:rPr>
                <w:rFonts w:ascii="Courier New" w:hAnsi="Courier New" w:cs="Courier New"/>
                <w:sz w:val="16"/>
                <w:szCs w:val="16"/>
              </w:rPr>
              <w:t>isam</w:t>
            </w:r>
            <w:proofErr w:type="spellEnd"/>
          </w:p>
          <w:p w14:paraId="41510FEC" w14:textId="77777777" w:rsidR="001C62FC" w:rsidRPr="001C62FC" w:rsidRDefault="001C62FC" w:rsidP="001C62FC">
            <w:pPr>
              <w:rPr>
                <w:rFonts w:ascii="Courier New" w:hAnsi="Courier New" w:cs="Courier New"/>
                <w:sz w:val="16"/>
                <w:szCs w:val="16"/>
              </w:rPr>
            </w:pPr>
            <w:proofErr w:type="spellStart"/>
            <w:proofErr w:type="gramStart"/>
            <w:r w:rsidRPr="001C62FC">
              <w:rPr>
                <w:rFonts w:ascii="Courier New" w:hAnsi="Courier New" w:cs="Courier New"/>
                <w:sz w:val="16"/>
                <w:szCs w:val="16"/>
              </w:rPr>
              <w:t>isam.test.com:isam</w:t>
            </w:r>
            <w:proofErr w:type="spellEnd"/>
            <w:proofErr w:type="gramEnd"/>
            <w:r w:rsidRPr="001C62FC">
              <w:rPr>
                <w:rFonts w:ascii="Courier New" w:hAnsi="Courier New" w:cs="Courier New"/>
                <w:sz w:val="16"/>
                <w:szCs w:val="16"/>
              </w:rPr>
              <w:t>&gt; admin</w:t>
            </w:r>
          </w:p>
          <w:p w14:paraId="5DDC94FE" w14:textId="77777777" w:rsidR="001C62FC" w:rsidRPr="001C62FC" w:rsidRDefault="001C62FC" w:rsidP="001C62FC">
            <w:pPr>
              <w:rPr>
                <w:rFonts w:ascii="Courier New" w:hAnsi="Courier New" w:cs="Courier New"/>
                <w:sz w:val="16"/>
                <w:szCs w:val="16"/>
              </w:rPr>
            </w:pPr>
          </w:p>
          <w:p w14:paraId="724CC051" w14:textId="77777777" w:rsidR="001C62FC" w:rsidRPr="001C62FC" w:rsidRDefault="001C62FC" w:rsidP="001C62FC">
            <w:pPr>
              <w:rPr>
                <w:rFonts w:ascii="Courier New" w:hAnsi="Courier New" w:cs="Courier New"/>
                <w:sz w:val="16"/>
                <w:szCs w:val="16"/>
              </w:rPr>
            </w:pPr>
            <w:proofErr w:type="spellStart"/>
            <w:r w:rsidRPr="001C62FC">
              <w:rPr>
                <w:rFonts w:ascii="Courier New" w:hAnsi="Courier New" w:cs="Courier New"/>
                <w:sz w:val="16"/>
                <w:szCs w:val="16"/>
              </w:rPr>
              <w:t>pdadmin</w:t>
            </w:r>
            <w:proofErr w:type="spellEnd"/>
            <w:r w:rsidRPr="001C62FC">
              <w:rPr>
                <w:rFonts w:ascii="Courier New" w:hAnsi="Courier New" w:cs="Courier New"/>
                <w:sz w:val="16"/>
                <w:szCs w:val="16"/>
              </w:rPr>
              <w:t>&gt; login</w:t>
            </w:r>
          </w:p>
          <w:p w14:paraId="057AE0C9" w14:textId="77777777" w:rsidR="001C62FC" w:rsidRPr="001C62FC" w:rsidRDefault="001C62FC" w:rsidP="001C62FC">
            <w:pPr>
              <w:rPr>
                <w:rFonts w:ascii="Courier New" w:hAnsi="Courier New" w:cs="Courier New"/>
                <w:sz w:val="16"/>
                <w:szCs w:val="16"/>
              </w:rPr>
            </w:pPr>
            <w:r w:rsidRPr="001C62FC">
              <w:rPr>
                <w:rFonts w:ascii="Courier New" w:hAnsi="Courier New" w:cs="Courier New"/>
                <w:sz w:val="16"/>
                <w:szCs w:val="16"/>
              </w:rPr>
              <w:t xml:space="preserve">Enter User ID: </w:t>
            </w:r>
            <w:proofErr w:type="spellStart"/>
            <w:r w:rsidRPr="001C62FC">
              <w:rPr>
                <w:rFonts w:ascii="Courier New" w:hAnsi="Courier New" w:cs="Courier New"/>
                <w:sz w:val="16"/>
                <w:szCs w:val="16"/>
              </w:rPr>
              <w:t>sec_master</w:t>
            </w:r>
            <w:proofErr w:type="spellEnd"/>
          </w:p>
          <w:p w14:paraId="560E2E26" w14:textId="77777777" w:rsidR="001C62FC" w:rsidRPr="001C62FC" w:rsidRDefault="001C62FC" w:rsidP="001C62FC">
            <w:pPr>
              <w:rPr>
                <w:rFonts w:ascii="Courier New" w:hAnsi="Courier New" w:cs="Courier New"/>
                <w:sz w:val="16"/>
                <w:szCs w:val="16"/>
              </w:rPr>
            </w:pPr>
            <w:r w:rsidRPr="001C62FC">
              <w:rPr>
                <w:rFonts w:ascii="Courier New" w:hAnsi="Courier New" w:cs="Courier New"/>
                <w:sz w:val="16"/>
                <w:szCs w:val="16"/>
              </w:rPr>
              <w:t xml:space="preserve">Enter Password: </w:t>
            </w:r>
          </w:p>
          <w:p w14:paraId="33E32C86" w14:textId="790D4B4E" w:rsidR="001C62FC" w:rsidRDefault="001C62FC" w:rsidP="001C62FC">
            <w:pPr>
              <w:rPr>
                <w:rFonts w:ascii="Courier New" w:hAnsi="Courier New" w:cs="Courier New"/>
                <w:sz w:val="16"/>
                <w:szCs w:val="16"/>
              </w:rPr>
            </w:pPr>
            <w:proofErr w:type="spellStart"/>
            <w:r w:rsidRPr="001C62FC">
              <w:rPr>
                <w:rFonts w:ascii="Courier New" w:hAnsi="Courier New" w:cs="Courier New"/>
                <w:sz w:val="16"/>
                <w:szCs w:val="16"/>
              </w:rPr>
              <w:t>pdadmin</w:t>
            </w:r>
            <w:proofErr w:type="spellEnd"/>
            <w:r w:rsidRPr="001C62FC">
              <w:rPr>
                <w:rFonts w:ascii="Courier New" w:hAnsi="Courier New" w:cs="Courier New"/>
                <w:sz w:val="16"/>
                <w:szCs w:val="16"/>
              </w:rPr>
              <w:t xml:space="preserve"> </w:t>
            </w:r>
            <w:proofErr w:type="spellStart"/>
            <w:r w:rsidRPr="001C62FC">
              <w:rPr>
                <w:rFonts w:ascii="Courier New" w:hAnsi="Courier New" w:cs="Courier New"/>
                <w:sz w:val="16"/>
                <w:szCs w:val="16"/>
              </w:rPr>
              <w:t>sec_master</w:t>
            </w:r>
            <w:proofErr w:type="spellEnd"/>
            <w:r w:rsidRPr="001C62FC">
              <w:rPr>
                <w:rFonts w:ascii="Courier New" w:hAnsi="Courier New" w:cs="Courier New"/>
                <w:sz w:val="16"/>
                <w:szCs w:val="16"/>
              </w:rPr>
              <w:t>&gt;</w:t>
            </w:r>
          </w:p>
          <w:p w14:paraId="1A7C2D43" w14:textId="2D2FD5C4" w:rsidR="001C62FC" w:rsidRPr="00C26C6D" w:rsidRDefault="001C62FC" w:rsidP="00140060">
            <w:pPr>
              <w:rPr>
                <w:rFonts w:ascii="Courier New" w:hAnsi="Courier New" w:cs="Courier New"/>
                <w:sz w:val="16"/>
                <w:szCs w:val="16"/>
              </w:rPr>
            </w:pPr>
          </w:p>
        </w:tc>
      </w:tr>
    </w:tbl>
    <w:p w14:paraId="3F78EE56" w14:textId="17A99D0E" w:rsidR="00140060" w:rsidRDefault="00140060" w:rsidP="00C26C6D"/>
    <w:p w14:paraId="60FAF2D2" w14:textId="4A09A74D" w:rsidR="00140060" w:rsidRDefault="00140060" w:rsidP="00C26C6D">
      <w:r>
        <w:t xml:space="preserve">Issue the following </w:t>
      </w:r>
      <w:proofErr w:type="spellStart"/>
      <w:r>
        <w:t>pdadmin</w:t>
      </w:r>
      <w:proofErr w:type="spellEnd"/>
      <w:r>
        <w:t xml:space="preserve"> commands to create 5 ISAM test user accounts.</w:t>
      </w:r>
    </w:p>
    <w:p w14:paraId="79EE6E4F" w14:textId="77777777" w:rsidR="001C62FC" w:rsidRDefault="001C62FC" w:rsidP="001642D4"/>
    <w:tbl>
      <w:tblPr>
        <w:tblStyle w:val="TableGrid"/>
        <w:tblW w:w="0" w:type="auto"/>
        <w:shd w:val="pct15" w:color="auto" w:fill="auto"/>
        <w:tblLook w:val="04A0" w:firstRow="1" w:lastRow="0" w:firstColumn="1" w:lastColumn="0" w:noHBand="0" w:noVBand="1"/>
      </w:tblPr>
      <w:tblGrid>
        <w:gridCol w:w="9350"/>
      </w:tblGrid>
      <w:tr w:rsidR="001642D4" w:rsidRPr="00C26C6D" w14:paraId="20C53B3F" w14:textId="77777777" w:rsidTr="007834E5">
        <w:tc>
          <w:tcPr>
            <w:tcW w:w="9350" w:type="dxa"/>
            <w:shd w:val="pct15" w:color="auto" w:fill="auto"/>
          </w:tcPr>
          <w:p w14:paraId="6D5B34A4" w14:textId="77777777" w:rsidR="001642D4" w:rsidRDefault="001642D4" w:rsidP="007834E5">
            <w:pPr>
              <w:rPr>
                <w:rFonts w:ascii="Courier New" w:hAnsi="Courier New" w:cs="Courier New"/>
                <w:sz w:val="16"/>
                <w:szCs w:val="16"/>
              </w:rPr>
            </w:pPr>
          </w:p>
          <w:p w14:paraId="5EFF5A2F" w14:textId="28307EAB"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user001</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001,dc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Pr>
                <w:rFonts w:ascii="Courier New" w:hAnsi="Courier New" w:cs="Courier New"/>
                <w:sz w:val="16"/>
                <w:szCs w:val="16"/>
              </w:rPr>
              <w:t xml:space="preserve"> User</w:t>
            </w:r>
            <w:r w:rsidRPr="00EB47C2">
              <w:rPr>
                <w:rFonts w:ascii="Courier New" w:hAnsi="Courier New" w:cs="Courier New"/>
                <w:sz w:val="16"/>
                <w:szCs w:val="16"/>
              </w:rPr>
              <w:t xml:space="preserve"> </w:t>
            </w:r>
            <w:r>
              <w:rPr>
                <w:rFonts w:ascii="Courier New" w:hAnsi="Courier New" w:cs="Courier New"/>
                <w:sz w:val="16"/>
                <w:szCs w:val="16"/>
              </w:rPr>
              <w:t>001</w:t>
            </w:r>
            <w:r w:rsidRPr="00EB47C2">
              <w:rPr>
                <w:rFonts w:ascii="Courier New" w:hAnsi="Courier New" w:cs="Courier New"/>
                <w:sz w:val="16"/>
                <w:szCs w:val="16"/>
              </w:rPr>
              <w:t xml:space="preserve"> Passw0rd</w:t>
            </w:r>
          </w:p>
          <w:p w14:paraId="0533986A"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user001</w:t>
            </w:r>
            <w:r w:rsidRPr="00EB47C2">
              <w:rPr>
                <w:rFonts w:ascii="Courier New" w:hAnsi="Courier New" w:cs="Courier New"/>
                <w:sz w:val="16"/>
                <w:szCs w:val="16"/>
              </w:rPr>
              <w:t xml:space="preserve"> account-valid yes</w:t>
            </w:r>
          </w:p>
          <w:p w14:paraId="276ADE18" w14:textId="77777777" w:rsidR="001642D4" w:rsidRDefault="001642D4" w:rsidP="007834E5">
            <w:pPr>
              <w:rPr>
                <w:rFonts w:ascii="Courier New" w:hAnsi="Courier New" w:cs="Courier New"/>
                <w:sz w:val="16"/>
                <w:szCs w:val="16"/>
              </w:rPr>
            </w:pPr>
          </w:p>
          <w:p w14:paraId="49D7126A" w14:textId="01FEB124"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user002</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002,dc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Pr>
                <w:rFonts w:ascii="Courier New" w:hAnsi="Courier New" w:cs="Courier New"/>
                <w:sz w:val="16"/>
                <w:szCs w:val="16"/>
              </w:rPr>
              <w:t xml:space="preserve"> User</w:t>
            </w:r>
            <w:r w:rsidRPr="00EB47C2">
              <w:rPr>
                <w:rFonts w:ascii="Courier New" w:hAnsi="Courier New" w:cs="Courier New"/>
                <w:sz w:val="16"/>
                <w:szCs w:val="16"/>
              </w:rPr>
              <w:t xml:space="preserve"> </w:t>
            </w:r>
            <w:r>
              <w:rPr>
                <w:rFonts w:ascii="Courier New" w:hAnsi="Courier New" w:cs="Courier New"/>
                <w:sz w:val="16"/>
                <w:szCs w:val="16"/>
              </w:rPr>
              <w:t>002</w:t>
            </w:r>
            <w:r w:rsidRPr="00EB47C2">
              <w:rPr>
                <w:rFonts w:ascii="Courier New" w:hAnsi="Courier New" w:cs="Courier New"/>
                <w:sz w:val="16"/>
                <w:szCs w:val="16"/>
              </w:rPr>
              <w:t xml:space="preserve"> Passw0rd</w:t>
            </w:r>
          </w:p>
          <w:p w14:paraId="5AEA4239"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user002</w:t>
            </w:r>
            <w:r w:rsidRPr="00EB47C2">
              <w:rPr>
                <w:rFonts w:ascii="Courier New" w:hAnsi="Courier New" w:cs="Courier New"/>
                <w:sz w:val="16"/>
                <w:szCs w:val="16"/>
              </w:rPr>
              <w:t xml:space="preserve"> account-valid yes</w:t>
            </w:r>
          </w:p>
          <w:p w14:paraId="67FB7D1D" w14:textId="77777777" w:rsidR="001642D4" w:rsidRDefault="001642D4" w:rsidP="007834E5">
            <w:pPr>
              <w:rPr>
                <w:rFonts w:ascii="Courier New" w:hAnsi="Courier New" w:cs="Courier New"/>
                <w:sz w:val="16"/>
                <w:szCs w:val="16"/>
              </w:rPr>
            </w:pPr>
          </w:p>
          <w:p w14:paraId="35FBBDC4" w14:textId="368A4760"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user003</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003,dc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sidRPr="00EB47C2">
              <w:rPr>
                <w:rFonts w:ascii="Courier New" w:hAnsi="Courier New" w:cs="Courier New"/>
                <w:sz w:val="16"/>
                <w:szCs w:val="16"/>
              </w:rPr>
              <w:t xml:space="preserve"> </w:t>
            </w:r>
            <w:r>
              <w:rPr>
                <w:rFonts w:ascii="Courier New" w:hAnsi="Courier New" w:cs="Courier New"/>
                <w:sz w:val="16"/>
                <w:szCs w:val="16"/>
              </w:rPr>
              <w:t>User</w:t>
            </w:r>
            <w:r w:rsidRPr="00EB47C2">
              <w:rPr>
                <w:rFonts w:ascii="Courier New" w:hAnsi="Courier New" w:cs="Courier New"/>
                <w:sz w:val="16"/>
                <w:szCs w:val="16"/>
              </w:rPr>
              <w:t xml:space="preserve"> </w:t>
            </w:r>
            <w:r>
              <w:rPr>
                <w:rFonts w:ascii="Courier New" w:hAnsi="Courier New" w:cs="Courier New"/>
                <w:sz w:val="16"/>
                <w:szCs w:val="16"/>
              </w:rPr>
              <w:t>003</w:t>
            </w:r>
            <w:r w:rsidRPr="00EB47C2">
              <w:rPr>
                <w:rFonts w:ascii="Courier New" w:hAnsi="Courier New" w:cs="Courier New"/>
                <w:sz w:val="16"/>
                <w:szCs w:val="16"/>
              </w:rPr>
              <w:t xml:space="preserve"> Passw0rd</w:t>
            </w:r>
          </w:p>
          <w:p w14:paraId="15ABE830"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user003</w:t>
            </w:r>
            <w:r w:rsidRPr="00EB47C2">
              <w:rPr>
                <w:rFonts w:ascii="Courier New" w:hAnsi="Courier New" w:cs="Courier New"/>
                <w:sz w:val="16"/>
                <w:szCs w:val="16"/>
              </w:rPr>
              <w:t xml:space="preserve"> account-valid yes</w:t>
            </w:r>
          </w:p>
          <w:p w14:paraId="7EF7470F" w14:textId="77777777" w:rsidR="001642D4" w:rsidRDefault="001642D4" w:rsidP="007834E5">
            <w:pPr>
              <w:rPr>
                <w:rFonts w:ascii="Courier New" w:hAnsi="Courier New" w:cs="Courier New"/>
                <w:sz w:val="16"/>
                <w:szCs w:val="16"/>
              </w:rPr>
            </w:pPr>
          </w:p>
          <w:p w14:paraId="6F6E118B" w14:textId="6311D0C8"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user004</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004,dc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sidRPr="00EB47C2">
              <w:rPr>
                <w:rFonts w:ascii="Courier New" w:hAnsi="Courier New" w:cs="Courier New"/>
                <w:sz w:val="16"/>
                <w:szCs w:val="16"/>
              </w:rPr>
              <w:t xml:space="preserve"> </w:t>
            </w:r>
            <w:r>
              <w:rPr>
                <w:rFonts w:ascii="Courier New" w:hAnsi="Courier New" w:cs="Courier New"/>
                <w:sz w:val="16"/>
                <w:szCs w:val="16"/>
              </w:rPr>
              <w:t>User</w:t>
            </w:r>
            <w:r w:rsidRPr="00EB47C2">
              <w:rPr>
                <w:rFonts w:ascii="Courier New" w:hAnsi="Courier New" w:cs="Courier New"/>
                <w:sz w:val="16"/>
                <w:szCs w:val="16"/>
              </w:rPr>
              <w:t xml:space="preserve"> </w:t>
            </w:r>
            <w:r>
              <w:rPr>
                <w:rFonts w:ascii="Courier New" w:hAnsi="Courier New" w:cs="Courier New"/>
                <w:sz w:val="16"/>
                <w:szCs w:val="16"/>
              </w:rPr>
              <w:t>004</w:t>
            </w:r>
            <w:r w:rsidRPr="00EB47C2">
              <w:rPr>
                <w:rFonts w:ascii="Courier New" w:hAnsi="Courier New" w:cs="Courier New"/>
                <w:sz w:val="16"/>
                <w:szCs w:val="16"/>
              </w:rPr>
              <w:t xml:space="preserve"> Passw0rd</w:t>
            </w:r>
          </w:p>
          <w:p w14:paraId="6CA3EE84"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user004</w:t>
            </w:r>
            <w:r w:rsidRPr="00EB47C2">
              <w:rPr>
                <w:rFonts w:ascii="Courier New" w:hAnsi="Courier New" w:cs="Courier New"/>
                <w:sz w:val="16"/>
                <w:szCs w:val="16"/>
              </w:rPr>
              <w:t xml:space="preserve"> account-valid yes</w:t>
            </w:r>
          </w:p>
          <w:p w14:paraId="680222E1" w14:textId="77777777" w:rsidR="001642D4" w:rsidRDefault="001642D4" w:rsidP="007834E5">
            <w:pPr>
              <w:rPr>
                <w:rFonts w:ascii="Courier New" w:hAnsi="Courier New" w:cs="Courier New"/>
                <w:sz w:val="16"/>
                <w:szCs w:val="16"/>
              </w:rPr>
            </w:pPr>
          </w:p>
          <w:p w14:paraId="3501055B" w14:textId="6A04BCF4" w:rsidR="001642D4" w:rsidRDefault="001642D4" w:rsidP="007834E5">
            <w:pPr>
              <w:rPr>
                <w:rFonts w:ascii="Courier New" w:hAnsi="Courier New" w:cs="Courier New"/>
                <w:sz w:val="16"/>
                <w:szCs w:val="16"/>
              </w:rPr>
            </w:pPr>
            <w:r w:rsidRPr="00EB47C2">
              <w:rPr>
                <w:rFonts w:ascii="Courier New" w:hAnsi="Courier New" w:cs="Courier New"/>
                <w:sz w:val="16"/>
                <w:szCs w:val="16"/>
              </w:rPr>
              <w:t xml:space="preserve">user create </w:t>
            </w:r>
            <w:r>
              <w:rPr>
                <w:rFonts w:ascii="Courier New" w:hAnsi="Courier New" w:cs="Courier New"/>
                <w:sz w:val="16"/>
                <w:szCs w:val="16"/>
              </w:rPr>
              <w:t>user005</w:t>
            </w:r>
            <w:r w:rsidRPr="00EB47C2">
              <w:rPr>
                <w:rFonts w:ascii="Courier New" w:hAnsi="Courier New" w:cs="Courier New"/>
                <w:sz w:val="16"/>
                <w:szCs w:val="16"/>
              </w:rPr>
              <w:t xml:space="preserve"> </w:t>
            </w:r>
            <w:proofErr w:type="spellStart"/>
            <w:r w:rsidRPr="00EB47C2">
              <w:rPr>
                <w:rFonts w:ascii="Courier New" w:hAnsi="Courier New" w:cs="Courier New"/>
                <w:sz w:val="16"/>
                <w:szCs w:val="16"/>
              </w:rPr>
              <w:t>uid</w:t>
            </w:r>
            <w:proofErr w:type="spellEnd"/>
            <w:r w:rsidRPr="00EB47C2">
              <w:rPr>
                <w:rFonts w:ascii="Courier New" w:hAnsi="Courier New" w:cs="Courier New"/>
                <w:sz w:val="16"/>
                <w:szCs w:val="16"/>
              </w:rPr>
              <w:t>=</w:t>
            </w:r>
            <w:r>
              <w:rPr>
                <w:rFonts w:ascii="Courier New" w:hAnsi="Courier New" w:cs="Courier New"/>
                <w:sz w:val="16"/>
                <w:szCs w:val="16"/>
              </w:rPr>
              <w:t>user</w:t>
            </w:r>
            <w:proofErr w:type="gramStart"/>
            <w:r>
              <w:rPr>
                <w:rFonts w:ascii="Courier New" w:hAnsi="Courier New" w:cs="Courier New"/>
                <w:sz w:val="16"/>
                <w:szCs w:val="16"/>
              </w:rPr>
              <w:t>005,dc</w:t>
            </w:r>
            <w:proofErr w:type="gramEnd"/>
            <w:r>
              <w:rPr>
                <w:rFonts w:ascii="Courier New" w:hAnsi="Courier New" w:cs="Courier New"/>
                <w:sz w:val="16"/>
                <w:szCs w:val="16"/>
              </w:rPr>
              <w:t>=</w:t>
            </w:r>
            <w:proofErr w:type="spellStart"/>
            <w:r>
              <w:rPr>
                <w:rFonts w:ascii="Courier New" w:hAnsi="Courier New" w:cs="Courier New"/>
                <w:sz w:val="16"/>
                <w:szCs w:val="16"/>
              </w:rPr>
              <w:t>iswga</w:t>
            </w:r>
            <w:proofErr w:type="spellEnd"/>
            <w:r w:rsidRPr="00EB47C2">
              <w:rPr>
                <w:rFonts w:ascii="Courier New" w:hAnsi="Courier New" w:cs="Courier New"/>
                <w:sz w:val="16"/>
                <w:szCs w:val="16"/>
              </w:rPr>
              <w:t xml:space="preserve"> </w:t>
            </w:r>
            <w:r>
              <w:rPr>
                <w:rFonts w:ascii="Courier New" w:hAnsi="Courier New" w:cs="Courier New"/>
                <w:sz w:val="16"/>
                <w:szCs w:val="16"/>
              </w:rPr>
              <w:t>User</w:t>
            </w:r>
            <w:r w:rsidRPr="00EB47C2">
              <w:rPr>
                <w:rFonts w:ascii="Courier New" w:hAnsi="Courier New" w:cs="Courier New"/>
                <w:sz w:val="16"/>
                <w:szCs w:val="16"/>
              </w:rPr>
              <w:t xml:space="preserve"> </w:t>
            </w:r>
            <w:r>
              <w:rPr>
                <w:rFonts w:ascii="Courier New" w:hAnsi="Courier New" w:cs="Courier New"/>
                <w:sz w:val="16"/>
                <w:szCs w:val="16"/>
              </w:rPr>
              <w:t>005</w:t>
            </w:r>
            <w:r w:rsidRPr="00EB47C2">
              <w:rPr>
                <w:rFonts w:ascii="Courier New" w:hAnsi="Courier New" w:cs="Courier New"/>
                <w:sz w:val="16"/>
                <w:szCs w:val="16"/>
              </w:rPr>
              <w:t xml:space="preserve"> Passw0rd</w:t>
            </w:r>
          </w:p>
          <w:p w14:paraId="033731F4" w14:textId="77777777" w:rsidR="001642D4" w:rsidRDefault="001642D4" w:rsidP="007834E5">
            <w:pPr>
              <w:rPr>
                <w:rFonts w:ascii="Courier New" w:hAnsi="Courier New" w:cs="Courier New"/>
                <w:sz w:val="16"/>
                <w:szCs w:val="16"/>
              </w:rPr>
            </w:pPr>
            <w:proofErr w:type="gramStart"/>
            <w:r w:rsidRPr="00EB47C2">
              <w:rPr>
                <w:rFonts w:ascii="Courier New" w:hAnsi="Courier New" w:cs="Courier New"/>
                <w:sz w:val="16"/>
                <w:szCs w:val="16"/>
              </w:rPr>
              <w:lastRenderedPageBreak/>
              <w:t>user</w:t>
            </w:r>
            <w:proofErr w:type="gramEnd"/>
            <w:r w:rsidRPr="00EB47C2">
              <w:rPr>
                <w:rFonts w:ascii="Courier New" w:hAnsi="Courier New" w:cs="Courier New"/>
                <w:sz w:val="16"/>
                <w:szCs w:val="16"/>
              </w:rPr>
              <w:t xml:space="preserve"> modify </w:t>
            </w:r>
            <w:r>
              <w:rPr>
                <w:rFonts w:ascii="Courier New" w:hAnsi="Courier New" w:cs="Courier New"/>
                <w:sz w:val="16"/>
                <w:szCs w:val="16"/>
              </w:rPr>
              <w:t>user005</w:t>
            </w:r>
            <w:r w:rsidRPr="00EB47C2">
              <w:rPr>
                <w:rFonts w:ascii="Courier New" w:hAnsi="Courier New" w:cs="Courier New"/>
                <w:sz w:val="16"/>
                <w:szCs w:val="16"/>
              </w:rPr>
              <w:t xml:space="preserve"> account-valid yes</w:t>
            </w:r>
          </w:p>
          <w:p w14:paraId="77841276" w14:textId="77777777" w:rsidR="001642D4" w:rsidRPr="00C26C6D" w:rsidRDefault="001642D4" w:rsidP="007834E5">
            <w:pPr>
              <w:rPr>
                <w:rFonts w:ascii="Courier New" w:hAnsi="Courier New" w:cs="Courier New"/>
                <w:sz w:val="16"/>
                <w:szCs w:val="16"/>
              </w:rPr>
            </w:pPr>
          </w:p>
        </w:tc>
      </w:tr>
    </w:tbl>
    <w:p w14:paraId="6DD25854" w14:textId="77777777" w:rsidR="001642D4" w:rsidRDefault="001642D4" w:rsidP="00C26C6D"/>
    <w:p w14:paraId="3DBDF6A9" w14:textId="1CFB7DC3" w:rsidR="00140060" w:rsidRDefault="00140060" w:rsidP="00C26C6D">
      <w:r>
        <w:t xml:space="preserve">Log out of </w:t>
      </w:r>
      <w:proofErr w:type="spellStart"/>
      <w:r>
        <w:t>pdadmin</w:t>
      </w:r>
      <w:proofErr w:type="spellEnd"/>
      <w:r>
        <w:t xml:space="preserve"> and log out of the ISAM console.</w:t>
      </w:r>
    </w:p>
    <w:p w14:paraId="63F09F47" w14:textId="77777777" w:rsidR="00140060" w:rsidRDefault="00140060" w:rsidP="00C26C6D"/>
    <w:tbl>
      <w:tblPr>
        <w:tblStyle w:val="TableGrid"/>
        <w:tblW w:w="0" w:type="auto"/>
        <w:shd w:val="pct15" w:color="auto" w:fill="auto"/>
        <w:tblLook w:val="04A0" w:firstRow="1" w:lastRow="0" w:firstColumn="1" w:lastColumn="0" w:noHBand="0" w:noVBand="1"/>
      </w:tblPr>
      <w:tblGrid>
        <w:gridCol w:w="9350"/>
      </w:tblGrid>
      <w:tr w:rsidR="00C26C6D" w:rsidRPr="00C26C6D" w14:paraId="3E984049" w14:textId="77777777" w:rsidTr="007834E5">
        <w:tc>
          <w:tcPr>
            <w:tcW w:w="9350" w:type="dxa"/>
            <w:shd w:val="pct15" w:color="auto" w:fill="auto"/>
          </w:tcPr>
          <w:p w14:paraId="619B5BC9" w14:textId="77777777" w:rsidR="00C26C6D" w:rsidRDefault="00C26C6D" w:rsidP="007834E5">
            <w:pPr>
              <w:rPr>
                <w:rFonts w:ascii="Courier New" w:hAnsi="Courier New" w:cs="Courier New"/>
                <w:sz w:val="16"/>
                <w:szCs w:val="16"/>
              </w:rPr>
            </w:pPr>
          </w:p>
          <w:p w14:paraId="387B88B4" w14:textId="0C356324" w:rsidR="00140060" w:rsidRDefault="00140060" w:rsidP="00140060">
            <w:pPr>
              <w:rPr>
                <w:rFonts w:ascii="Courier New" w:hAnsi="Courier New" w:cs="Courier New"/>
                <w:sz w:val="16"/>
                <w:szCs w:val="16"/>
              </w:rPr>
            </w:pPr>
            <w:proofErr w:type="spellStart"/>
            <w:r w:rsidRPr="00140060">
              <w:rPr>
                <w:rFonts w:ascii="Courier New" w:hAnsi="Courier New" w:cs="Courier New"/>
                <w:sz w:val="16"/>
                <w:szCs w:val="16"/>
              </w:rPr>
              <w:t>pdadmin</w:t>
            </w:r>
            <w:proofErr w:type="spellEnd"/>
            <w:r w:rsidRPr="00140060">
              <w:rPr>
                <w:rFonts w:ascii="Courier New" w:hAnsi="Courier New" w:cs="Courier New"/>
                <w:sz w:val="16"/>
                <w:szCs w:val="16"/>
              </w:rPr>
              <w:t xml:space="preserve"> </w:t>
            </w:r>
            <w:proofErr w:type="spellStart"/>
            <w:r w:rsidRPr="00140060">
              <w:rPr>
                <w:rFonts w:ascii="Courier New" w:hAnsi="Courier New" w:cs="Courier New"/>
                <w:sz w:val="16"/>
                <w:szCs w:val="16"/>
              </w:rPr>
              <w:t>sec_master</w:t>
            </w:r>
            <w:proofErr w:type="spellEnd"/>
            <w:r w:rsidRPr="00140060">
              <w:rPr>
                <w:rFonts w:ascii="Courier New" w:hAnsi="Courier New" w:cs="Courier New"/>
                <w:sz w:val="16"/>
                <w:szCs w:val="16"/>
              </w:rPr>
              <w:t>&gt; exit</w:t>
            </w:r>
          </w:p>
          <w:p w14:paraId="77290476" w14:textId="77777777" w:rsidR="001C62FC" w:rsidRPr="00140060" w:rsidRDefault="001C62FC" w:rsidP="00140060">
            <w:pPr>
              <w:rPr>
                <w:rFonts w:ascii="Courier New" w:hAnsi="Courier New" w:cs="Courier New"/>
                <w:sz w:val="16"/>
                <w:szCs w:val="16"/>
              </w:rPr>
            </w:pPr>
          </w:p>
          <w:p w14:paraId="76383A2D" w14:textId="4B0ACCFA" w:rsidR="00140060" w:rsidRDefault="00140060" w:rsidP="00140060">
            <w:pPr>
              <w:rPr>
                <w:rFonts w:ascii="Courier New" w:hAnsi="Courier New" w:cs="Courier New"/>
                <w:sz w:val="16"/>
                <w:szCs w:val="16"/>
              </w:rPr>
            </w:pPr>
            <w:proofErr w:type="spellStart"/>
            <w:proofErr w:type="gramStart"/>
            <w:r w:rsidRPr="00140060">
              <w:rPr>
                <w:rFonts w:ascii="Courier New" w:hAnsi="Courier New" w:cs="Courier New"/>
                <w:sz w:val="16"/>
                <w:szCs w:val="16"/>
              </w:rPr>
              <w:t>isam.test.com:isam</w:t>
            </w:r>
            <w:proofErr w:type="spellEnd"/>
            <w:proofErr w:type="gramEnd"/>
            <w:r w:rsidRPr="00140060">
              <w:rPr>
                <w:rFonts w:ascii="Courier New" w:hAnsi="Courier New" w:cs="Courier New"/>
                <w:sz w:val="16"/>
                <w:szCs w:val="16"/>
              </w:rPr>
              <w:t>&gt; exit</w:t>
            </w:r>
          </w:p>
          <w:p w14:paraId="686D27AF" w14:textId="7B0118E9" w:rsidR="00140060" w:rsidRPr="00C26C6D" w:rsidRDefault="00140060" w:rsidP="001C62FC">
            <w:pPr>
              <w:rPr>
                <w:rFonts w:ascii="Courier New" w:hAnsi="Courier New" w:cs="Courier New"/>
                <w:sz w:val="16"/>
                <w:szCs w:val="16"/>
              </w:rPr>
            </w:pPr>
          </w:p>
        </w:tc>
      </w:tr>
    </w:tbl>
    <w:p w14:paraId="71E716F2" w14:textId="7B9D1F65" w:rsidR="00C26C6D" w:rsidRDefault="00C26C6D" w:rsidP="00C26C6D"/>
    <w:p w14:paraId="55CA61B2" w14:textId="36D298DD" w:rsidR="001C62FC" w:rsidRDefault="001C62FC" w:rsidP="00C26C6D">
      <w:r>
        <w:t>The ISAM test users are now created.</w:t>
      </w:r>
    </w:p>
    <w:p w14:paraId="7E6F54AA" w14:textId="77777777" w:rsidR="001C62FC" w:rsidRDefault="001C62FC" w:rsidP="00C26C6D"/>
    <w:p w14:paraId="5284F292" w14:textId="4EA31DA4" w:rsidR="00140060" w:rsidRDefault="00140060" w:rsidP="00140060">
      <w:pPr>
        <w:pStyle w:val="Heading3"/>
      </w:pPr>
      <w:r>
        <w:t xml:space="preserve">Set the </w:t>
      </w:r>
      <w:proofErr w:type="spellStart"/>
      <w:r>
        <w:t>easuser</w:t>
      </w:r>
      <w:proofErr w:type="spellEnd"/>
      <w:r>
        <w:t xml:space="preserve"> password required by the AAC component</w:t>
      </w:r>
    </w:p>
    <w:p w14:paraId="1FA4A432" w14:textId="0D14173A" w:rsidR="00140060" w:rsidRDefault="00140060" w:rsidP="00C26C6D"/>
    <w:p w14:paraId="718B5E1F" w14:textId="0811BF43" w:rsidR="00140060" w:rsidRDefault="00140060" w:rsidP="00C26C6D">
      <w:r w:rsidRPr="00140060">
        <w:t xml:space="preserve">In the ISAM V9 LMI, navigate to Secure </w:t>
      </w:r>
      <w:r>
        <w:t>Access Control-&gt;Global Settings-&gt;User Registry.</w:t>
      </w:r>
    </w:p>
    <w:p w14:paraId="2BE31906" w14:textId="483F2B07" w:rsidR="00140060" w:rsidRDefault="00140060" w:rsidP="00C26C6D"/>
    <w:p w14:paraId="3A629617" w14:textId="303636F7" w:rsidR="001C62FC" w:rsidRDefault="001C62FC" w:rsidP="00C26C6D">
      <w:r>
        <w:t xml:space="preserve">In the Users table, select </w:t>
      </w:r>
      <w:proofErr w:type="spellStart"/>
      <w:r w:rsidRPr="001C62FC">
        <w:rPr>
          <w:b/>
          <w:bCs/>
        </w:rPr>
        <w:t>easuser</w:t>
      </w:r>
      <w:proofErr w:type="spellEnd"/>
      <w:r>
        <w:t>.</w:t>
      </w:r>
    </w:p>
    <w:p w14:paraId="2AE779EC" w14:textId="6E03D0FD" w:rsidR="001C62FC" w:rsidRDefault="001C62FC" w:rsidP="00C26C6D"/>
    <w:p w14:paraId="23756CED" w14:textId="0A4A876C" w:rsidR="001C62FC" w:rsidRDefault="0094563B" w:rsidP="00C26C6D">
      <w:r>
        <w:t xml:space="preserve">Click the </w:t>
      </w:r>
      <w:r w:rsidRPr="0094563B">
        <w:rPr>
          <w:b/>
          <w:bCs/>
        </w:rPr>
        <w:t>Set Password</w:t>
      </w:r>
      <w:r>
        <w:t xml:space="preserve"> button.</w:t>
      </w:r>
    </w:p>
    <w:p w14:paraId="7DB042E9" w14:textId="6839F666" w:rsidR="001C62FC" w:rsidRDefault="001C62FC" w:rsidP="00C26C6D"/>
    <w:p w14:paraId="12AEA1CA" w14:textId="79226F5B" w:rsidR="0094563B" w:rsidRDefault="0094563B" w:rsidP="00C26C6D">
      <w:r>
        <w:t xml:space="preserve">In the </w:t>
      </w:r>
      <w:r w:rsidRPr="0094563B">
        <w:rPr>
          <w:b/>
          <w:bCs/>
        </w:rPr>
        <w:t>New Password</w:t>
      </w:r>
      <w:r>
        <w:t xml:space="preserve"> and the </w:t>
      </w:r>
      <w:r w:rsidRPr="0094563B">
        <w:rPr>
          <w:b/>
          <w:bCs/>
        </w:rPr>
        <w:t>Confirm New Password</w:t>
      </w:r>
      <w:r>
        <w:t xml:space="preserve"> boxes, enter the value "</w:t>
      </w:r>
      <w:r w:rsidRPr="0094563B">
        <w:rPr>
          <w:b/>
          <w:bCs/>
        </w:rPr>
        <w:t>Passw0rd</w:t>
      </w:r>
      <w:r>
        <w:t>".</w:t>
      </w:r>
    </w:p>
    <w:p w14:paraId="1FA41E1F" w14:textId="3916E195" w:rsidR="00140060" w:rsidRDefault="00140060" w:rsidP="00C26C6D"/>
    <w:p w14:paraId="3DD8DDC8" w14:textId="0DDADD93" w:rsidR="0094563B" w:rsidRDefault="0094563B" w:rsidP="00C26C6D">
      <w:r>
        <w:t xml:space="preserve">Click the </w:t>
      </w:r>
      <w:r w:rsidRPr="0094563B">
        <w:rPr>
          <w:b/>
          <w:bCs/>
        </w:rPr>
        <w:t>OK</w:t>
      </w:r>
      <w:r>
        <w:t xml:space="preserve"> button.</w:t>
      </w:r>
    </w:p>
    <w:p w14:paraId="613D54D6" w14:textId="77777777" w:rsidR="0094563B" w:rsidRDefault="0094563B" w:rsidP="00C26C6D"/>
    <w:p w14:paraId="38C4C96A" w14:textId="216AE4CE" w:rsidR="00140060" w:rsidRDefault="00140060" w:rsidP="00C26C6D">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w:t>
      </w:r>
      <w:r w:rsidR="00C50030" w:rsidRPr="003A6911">
        <w:rPr>
          <w:highlight w:val="yellow"/>
        </w:rPr>
        <w:t xml:space="preserve"> Click this link, then click the Deploy button to deploy pending changes.</w:t>
      </w:r>
    </w:p>
    <w:p w14:paraId="1CD87932" w14:textId="2072FA70" w:rsidR="00C50030" w:rsidRDefault="00C50030" w:rsidP="00C26C6D"/>
    <w:p w14:paraId="75FE70B4" w14:textId="54E5BC0E" w:rsidR="0094563B" w:rsidRDefault="0094563B" w:rsidP="00C26C6D">
      <w:r>
        <w:t xml:space="preserve">The </w:t>
      </w:r>
      <w:proofErr w:type="spellStart"/>
      <w:r>
        <w:t>easuser</w:t>
      </w:r>
      <w:proofErr w:type="spellEnd"/>
      <w:r>
        <w:t xml:space="preserve"> password is now updated.</w:t>
      </w:r>
    </w:p>
    <w:p w14:paraId="72579D85" w14:textId="77777777" w:rsidR="0094563B" w:rsidRDefault="0094563B" w:rsidP="00C26C6D"/>
    <w:p w14:paraId="32462E22" w14:textId="1F93BCFB" w:rsidR="00C50030" w:rsidRDefault="00C50030" w:rsidP="00C50030">
      <w:pPr>
        <w:pStyle w:val="Heading3"/>
      </w:pPr>
      <w:r>
        <w:t>Configure AAC</w:t>
      </w:r>
    </w:p>
    <w:p w14:paraId="01C59BC4" w14:textId="14F5529F" w:rsidR="00C50030" w:rsidRDefault="00C50030" w:rsidP="00C26C6D"/>
    <w:p w14:paraId="20FF25A0" w14:textId="77532AD0" w:rsidR="00DD26C0" w:rsidRDefault="00DD26C0" w:rsidP="00DD26C0">
      <w:r w:rsidRPr="00500A1B">
        <w:t xml:space="preserve">In the ISAM V9 LMI, navigate to </w:t>
      </w:r>
      <w:r>
        <w:t>Secure Web Settings-&gt;Manage-&gt;Reverse Proxy</w:t>
      </w:r>
    </w:p>
    <w:p w14:paraId="4C9E5689" w14:textId="716AB20A" w:rsidR="00DD26C0" w:rsidRDefault="00DD26C0" w:rsidP="00DD26C0"/>
    <w:p w14:paraId="253D1588" w14:textId="1E8F531F" w:rsidR="00DD26C0" w:rsidRDefault="00DD26C0" w:rsidP="00DD26C0">
      <w:r>
        <w:t xml:space="preserve">Select the </w:t>
      </w:r>
      <w:r w:rsidRPr="00DD26C0">
        <w:rPr>
          <w:b/>
          <w:bCs/>
        </w:rPr>
        <w:t>default</w:t>
      </w:r>
      <w:r>
        <w:t xml:space="preserve"> reverse proxy and click Manage-&gt;AAC and Federation Configuration-&gt;Authentication and Context Based Access Configuration.</w:t>
      </w:r>
    </w:p>
    <w:p w14:paraId="7B747C4A" w14:textId="504FF8F7" w:rsidR="00DD26C0" w:rsidRDefault="00DD26C0" w:rsidP="00DD26C0"/>
    <w:p w14:paraId="270EF02D" w14:textId="3DADC2FC" w:rsidR="00DD26C0" w:rsidRDefault="00DD26C0" w:rsidP="00DD26C0">
      <w:r>
        <w:t xml:space="preserve">In the Authentication and Context Based Access Configuration dialog, click the </w:t>
      </w:r>
      <w:r w:rsidRPr="0094563B">
        <w:rPr>
          <w:b/>
          <w:bCs/>
        </w:rPr>
        <w:t>Next</w:t>
      </w:r>
      <w:r>
        <w:t xml:space="preserve"> button.</w:t>
      </w:r>
    </w:p>
    <w:p w14:paraId="4E1E0733" w14:textId="71071E92" w:rsidR="00DD26C0" w:rsidRDefault="00DD26C0" w:rsidP="00DD26C0"/>
    <w:p w14:paraId="392CA839" w14:textId="39754712" w:rsidR="00DD26C0" w:rsidRDefault="00DD26C0" w:rsidP="00DD26C0">
      <w:r>
        <w:t xml:space="preserve">In the AAC Runtime tab, in the Password field, enter </w:t>
      </w:r>
      <w:r w:rsidR="0094563B">
        <w:t>the value "</w:t>
      </w:r>
      <w:r w:rsidRPr="00DD26C0">
        <w:rPr>
          <w:b/>
          <w:bCs/>
        </w:rPr>
        <w:t>Passw0rd</w:t>
      </w:r>
      <w:r w:rsidR="0094563B">
        <w:rPr>
          <w:b/>
          <w:bCs/>
        </w:rPr>
        <w:t>"</w:t>
      </w:r>
      <w:r>
        <w:t>.</w:t>
      </w:r>
    </w:p>
    <w:p w14:paraId="63345C2C" w14:textId="6AC0EDA2" w:rsidR="0094563B" w:rsidRDefault="0094563B" w:rsidP="00DD26C0"/>
    <w:p w14:paraId="06693E0A" w14:textId="30B00E9F" w:rsidR="0094563B" w:rsidRDefault="0094563B" w:rsidP="00DD26C0">
      <w:r>
        <w:t>Leave all other values unchanged.</w:t>
      </w:r>
    </w:p>
    <w:p w14:paraId="6F72F7C1" w14:textId="2897903D" w:rsidR="00DD26C0" w:rsidRDefault="00DD26C0" w:rsidP="00DD26C0"/>
    <w:p w14:paraId="59854801" w14:textId="58536B73" w:rsidR="00DD26C0" w:rsidRDefault="00DD26C0" w:rsidP="00DD26C0">
      <w:r>
        <w:t xml:space="preserve">Click the </w:t>
      </w:r>
      <w:r w:rsidRPr="0094563B">
        <w:rPr>
          <w:b/>
          <w:bCs/>
        </w:rPr>
        <w:t>Finish</w:t>
      </w:r>
      <w:r>
        <w:t xml:space="preserve"> button.</w:t>
      </w:r>
    </w:p>
    <w:p w14:paraId="2B689EC3" w14:textId="77777777" w:rsidR="0094563B" w:rsidRDefault="0094563B" w:rsidP="00DD26C0"/>
    <w:p w14:paraId="409EAA34" w14:textId="77777777" w:rsidR="00DD26C0" w:rsidRDefault="00DD26C0" w:rsidP="00DD26C0">
      <w:r w:rsidRPr="003A6911">
        <w:rPr>
          <w:highlight w:val="yellow"/>
        </w:rPr>
        <w:lastRenderedPageBreak/>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7E0B1589" w14:textId="77777777" w:rsidR="00DD26C0" w:rsidRDefault="00DD26C0" w:rsidP="00DD26C0"/>
    <w:p w14:paraId="40CACEDE" w14:textId="7E145F3F" w:rsidR="00DD26C0" w:rsidRDefault="00DD26C0" w:rsidP="00DD26C0">
      <w:r>
        <w:t xml:space="preserve">Select the default reverse proxy instance and click the </w:t>
      </w:r>
      <w:r w:rsidRPr="0094563B">
        <w:rPr>
          <w:b/>
          <w:bCs/>
        </w:rPr>
        <w:t>Restart</w:t>
      </w:r>
      <w:r>
        <w:t xml:space="preserve"> </w:t>
      </w:r>
      <w:r w:rsidR="0094563B">
        <w:t>button</w:t>
      </w:r>
      <w:r>
        <w:t>.</w:t>
      </w:r>
    </w:p>
    <w:p w14:paraId="2DB357AF" w14:textId="2254A5B7" w:rsidR="00DD26C0" w:rsidRDefault="00DD26C0" w:rsidP="00DD26C0"/>
    <w:p w14:paraId="24662377" w14:textId="59A1D109" w:rsidR="0094563B" w:rsidRDefault="0094563B" w:rsidP="00DD26C0">
      <w:r>
        <w:t>AAC is now configured.</w:t>
      </w:r>
    </w:p>
    <w:p w14:paraId="1A37E93C" w14:textId="77777777" w:rsidR="0094563B" w:rsidRDefault="0094563B" w:rsidP="00DD26C0"/>
    <w:p w14:paraId="165D4632" w14:textId="47848F96" w:rsidR="00DD26C0" w:rsidRDefault="00DD26C0" w:rsidP="00DD26C0">
      <w:pPr>
        <w:pStyle w:val="Heading3"/>
      </w:pPr>
      <w:r>
        <w:t>Configure the Username</w:t>
      </w:r>
      <w:r w:rsidR="00D5363A">
        <w:t xml:space="preserve"> </w:t>
      </w:r>
      <w:r>
        <w:t>Password Authentication Mechanism for AAC</w:t>
      </w:r>
    </w:p>
    <w:p w14:paraId="7CA5406C" w14:textId="6AA55E80" w:rsidR="00DD26C0" w:rsidRDefault="00DD26C0" w:rsidP="00DD26C0"/>
    <w:p w14:paraId="75244022" w14:textId="77777777" w:rsidR="00D5363A" w:rsidRDefault="00DD26C0" w:rsidP="00DD26C0">
      <w:r w:rsidRPr="00500A1B">
        <w:t xml:space="preserve">In the ISAM V9 LMI, navigate to </w:t>
      </w:r>
      <w:r>
        <w:t>Secure Access Control-&gt;</w:t>
      </w:r>
      <w:r w:rsidR="00D5363A">
        <w:t>Policy-&gt;Authentication.</w:t>
      </w:r>
    </w:p>
    <w:p w14:paraId="1E42C298" w14:textId="3336F4E6" w:rsidR="00D5363A" w:rsidRDefault="00D5363A" w:rsidP="00DD26C0"/>
    <w:p w14:paraId="5E5DF229" w14:textId="174F00AE" w:rsidR="00D5363A" w:rsidRDefault="00D5363A" w:rsidP="00DD26C0">
      <w:r>
        <w:t xml:space="preserve">Click the </w:t>
      </w:r>
      <w:r w:rsidRPr="00D5363A">
        <w:rPr>
          <w:b/>
          <w:bCs/>
        </w:rPr>
        <w:t>Mechanisms</w:t>
      </w:r>
      <w:r>
        <w:t xml:space="preserve"> link.</w:t>
      </w:r>
    </w:p>
    <w:p w14:paraId="4CD9C75C" w14:textId="59C1FE72" w:rsidR="00D5363A" w:rsidRDefault="00D5363A" w:rsidP="00DD26C0"/>
    <w:p w14:paraId="244A62C7" w14:textId="77777777" w:rsidR="0094563B" w:rsidRDefault="0094563B" w:rsidP="00DD26C0">
      <w:r>
        <w:t>Scroll down and s</w:t>
      </w:r>
      <w:r w:rsidR="00D5363A">
        <w:t xml:space="preserve">elect the </w:t>
      </w:r>
      <w:r w:rsidR="00D5363A" w:rsidRPr="0094563B">
        <w:rPr>
          <w:b/>
          <w:bCs/>
        </w:rPr>
        <w:t>Username Password</w:t>
      </w:r>
      <w:r w:rsidR="00D5363A">
        <w:t xml:space="preserve"> method</w:t>
      </w:r>
      <w:r>
        <w:t>.</w:t>
      </w:r>
    </w:p>
    <w:p w14:paraId="5390F268" w14:textId="77777777" w:rsidR="0094563B" w:rsidRDefault="0094563B" w:rsidP="00DD26C0"/>
    <w:p w14:paraId="024B3615" w14:textId="59DB40E6" w:rsidR="00D5363A" w:rsidRDefault="0094563B" w:rsidP="00DD26C0">
      <w:r>
        <w:t>C</w:t>
      </w:r>
      <w:r w:rsidR="00D5363A">
        <w:t xml:space="preserve">lick on the </w:t>
      </w:r>
      <w:r w:rsidR="00D5363A" w:rsidRPr="0094563B">
        <w:rPr>
          <w:b/>
          <w:bCs/>
        </w:rPr>
        <w:t>Modify Authentication Mechanism</w:t>
      </w:r>
      <w:r w:rsidR="00D5363A">
        <w:t xml:space="preserve"> icon.</w:t>
      </w:r>
    </w:p>
    <w:p w14:paraId="368C12BD" w14:textId="36B7BFCB" w:rsidR="00D5363A" w:rsidRDefault="00D5363A" w:rsidP="00DD26C0"/>
    <w:p w14:paraId="42458E23" w14:textId="02AB1083" w:rsidR="00D5363A" w:rsidRDefault="00D5363A" w:rsidP="00DD26C0">
      <w:r>
        <w:t xml:space="preserve">Select the </w:t>
      </w:r>
      <w:r w:rsidRPr="00D5363A">
        <w:rPr>
          <w:b/>
          <w:bCs/>
        </w:rPr>
        <w:t>Properties</w:t>
      </w:r>
      <w:r>
        <w:t xml:space="preserve"> tab.</w:t>
      </w:r>
    </w:p>
    <w:p w14:paraId="77A52297" w14:textId="152CF31F" w:rsidR="00D5363A" w:rsidRDefault="00D5363A" w:rsidP="00DD26C0"/>
    <w:p w14:paraId="7877A4D4" w14:textId="6CA93DA9" w:rsidR="00D5363A" w:rsidRDefault="00D5363A" w:rsidP="00DD26C0">
      <w:r>
        <w:t>Enter the following values</w:t>
      </w:r>
      <w:r w:rsidR="0094563B">
        <w:t xml:space="preserve"> by selecting each item separately and then clicking the </w:t>
      </w:r>
      <w:r w:rsidR="0094563B" w:rsidRPr="0094563B">
        <w:rPr>
          <w:b/>
          <w:bCs/>
        </w:rPr>
        <w:t>Modify Property</w:t>
      </w:r>
      <w:r w:rsidR="0094563B">
        <w:t xml:space="preserve"> button (which resembles a pencil on a sheet of paper).</w:t>
      </w:r>
    </w:p>
    <w:p w14:paraId="200E89D7" w14:textId="68CAAE7B" w:rsidR="00D5363A" w:rsidRDefault="00D5363A" w:rsidP="00DD26C0"/>
    <w:tbl>
      <w:tblPr>
        <w:tblStyle w:val="TableGrid"/>
        <w:tblW w:w="0" w:type="auto"/>
        <w:tblLook w:val="04A0" w:firstRow="1" w:lastRow="0" w:firstColumn="1" w:lastColumn="0" w:noHBand="0" w:noVBand="1"/>
      </w:tblPr>
      <w:tblGrid>
        <w:gridCol w:w="4675"/>
        <w:gridCol w:w="4675"/>
      </w:tblGrid>
      <w:tr w:rsidR="00D5363A" w14:paraId="7D8858E3" w14:textId="77777777" w:rsidTr="00D5363A">
        <w:tc>
          <w:tcPr>
            <w:tcW w:w="4675" w:type="dxa"/>
          </w:tcPr>
          <w:p w14:paraId="57A21865" w14:textId="398A4B25" w:rsidR="00D5363A" w:rsidRDefault="00D5363A" w:rsidP="00DD26C0">
            <w:r>
              <w:t>Name</w:t>
            </w:r>
          </w:p>
        </w:tc>
        <w:tc>
          <w:tcPr>
            <w:tcW w:w="4675" w:type="dxa"/>
          </w:tcPr>
          <w:p w14:paraId="008EB37C" w14:textId="3E0C03C5" w:rsidR="00D5363A" w:rsidRDefault="00D5363A" w:rsidP="00DD26C0">
            <w:r>
              <w:t>Value</w:t>
            </w:r>
          </w:p>
        </w:tc>
      </w:tr>
      <w:tr w:rsidR="00D5363A" w14:paraId="1A3B5279" w14:textId="77777777" w:rsidTr="00D5363A">
        <w:tc>
          <w:tcPr>
            <w:tcW w:w="4675" w:type="dxa"/>
          </w:tcPr>
          <w:p w14:paraId="5662DD02" w14:textId="3AAF996C" w:rsidR="00D5363A" w:rsidRDefault="00D5363A" w:rsidP="00DD26C0">
            <w:r>
              <w:t>LDAP Bind DN</w:t>
            </w:r>
          </w:p>
        </w:tc>
        <w:tc>
          <w:tcPr>
            <w:tcW w:w="4675" w:type="dxa"/>
          </w:tcPr>
          <w:p w14:paraId="29C58991" w14:textId="60793258" w:rsidR="00D5363A" w:rsidRDefault="00D5363A" w:rsidP="00DD26C0">
            <w:proofErr w:type="spellStart"/>
            <w:r>
              <w:t>cn</w:t>
            </w:r>
            <w:proofErr w:type="spellEnd"/>
            <w:r>
              <w:t>=</w:t>
            </w:r>
            <w:proofErr w:type="spellStart"/>
            <w:proofErr w:type="gramStart"/>
            <w:r>
              <w:t>root,</w:t>
            </w:r>
            <w:r w:rsidR="008476EE">
              <w:t>secAuthority</w:t>
            </w:r>
            <w:proofErr w:type="spellEnd"/>
            <w:proofErr w:type="gramEnd"/>
            <w:r w:rsidR="008476EE">
              <w:t>=Default</w:t>
            </w:r>
          </w:p>
        </w:tc>
      </w:tr>
      <w:tr w:rsidR="00D5363A" w14:paraId="790BA831" w14:textId="77777777" w:rsidTr="00D5363A">
        <w:tc>
          <w:tcPr>
            <w:tcW w:w="4675" w:type="dxa"/>
          </w:tcPr>
          <w:p w14:paraId="70D7BAC7" w14:textId="3FEAA397" w:rsidR="00D5363A" w:rsidRDefault="00D5363A" w:rsidP="00DD26C0">
            <w:r>
              <w:t>LDAP Bind Password</w:t>
            </w:r>
          </w:p>
        </w:tc>
        <w:tc>
          <w:tcPr>
            <w:tcW w:w="4675" w:type="dxa"/>
          </w:tcPr>
          <w:p w14:paraId="1F2567CB" w14:textId="736AD8D8" w:rsidR="00D5363A" w:rsidRDefault="00D5363A" w:rsidP="00DD26C0">
            <w:r>
              <w:t>Passw0rd</w:t>
            </w:r>
          </w:p>
        </w:tc>
      </w:tr>
      <w:tr w:rsidR="00D5363A" w14:paraId="0399BB19" w14:textId="77777777" w:rsidTr="00D5363A">
        <w:tc>
          <w:tcPr>
            <w:tcW w:w="4675" w:type="dxa"/>
          </w:tcPr>
          <w:p w14:paraId="193644F9" w14:textId="028C5CEA" w:rsidR="00D5363A" w:rsidRDefault="00D5363A" w:rsidP="00DD26C0">
            <w:r>
              <w:t>LDAP Host Name</w:t>
            </w:r>
          </w:p>
        </w:tc>
        <w:tc>
          <w:tcPr>
            <w:tcW w:w="4675" w:type="dxa"/>
          </w:tcPr>
          <w:p w14:paraId="5200CBDD" w14:textId="3B9D19D7" w:rsidR="00D5363A" w:rsidRDefault="00D5363A" w:rsidP="00DD26C0">
            <w:r>
              <w:t>localhost</w:t>
            </w:r>
          </w:p>
        </w:tc>
      </w:tr>
    </w:tbl>
    <w:p w14:paraId="4294996C" w14:textId="14F52D3E" w:rsidR="00D5363A" w:rsidRDefault="00D5363A" w:rsidP="00DD26C0"/>
    <w:p w14:paraId="1CD558BA" w14:textId="52EB9ED3" w:rsidR="00D5363A" w:rsidRDefault="00D5363A" w:rsidP="00DD26C0">
      <w:r>
        <w:t xml:space="preserve">Click the </w:t>
      </w:r>
      <w:r w:rsidRPr="00D5363A">
        <w:rPr>
          <w:b/>
          <w:bCs/>
        </w:rPr>
        <w:t>Save</w:t>
      </w:r>
      <w:r>
        <w:t xml:space="preserve"> button.</w:t>
      </w:r>
    </w:p>
    <w:p w14:paraId="045B0762" w14:textId="3438D593" w:rsidR="00D5363A" w:rsidRDefault="00D5363A" w:rsidP="00DD26C0"/>
    <w:p w14:paraId="09815DCA" w14:textId="77777777" w:rsidR="00D5363A" w:rsidRDefault="00D5363A" w:rsidP="00D5363A">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15ED70CA" w14:textId="33AF65BF" w:rsidR="00DD26C0" w:rsidRDefault="00DD26C0" w:rsidP="00DD26C0"/>
    <w:p w14:paraId="6ADF12D9" w14:textId="6A668C4F" w:rsidR="0094563B" w:rsidRDefault="0094563B" w:rsidP="00DD26C0">
      <w:r>
        <w:t>The Username Password authentication mechanism is now configured.</w:t>
      </w:r>
    </w:p>
    <w:p w14:paraId="3EAE78AD" w14:textId="4A47A22B" w:rsidR="0094563B" w:rsidRDefault="0094563B" w:rsidP="00DD26C0"/>
    <w:p w14:paraId="39252EFA" w14:textId="277DC6BA" w:rsidR="00735F81" w:rsidRDefault="00735F81" w:rsidP="00735F81">
      <w:pPr>
        <w:pStyle w:val="Heading3"/>
      </w:pPr>
      <w:r>
        <w:t>Restart the ISAM Virtual Appliance</w:t>
      </w:r>
    </w:p>
    <w:p w14:paraId="169F9CA4" w14:textId="1F3DA2FE" w:rsidR="00735F81" w:rsidRDefault="00735F81" w:rsidP="00DD26C0"/>
    <w:p w14:paraId="1AA2A073" w14:textId="6BF21BC4" w:rsidR="00735F81" w:rsidRDefault="00735F81" w:rsidP="00DD26C0"/>
    <w:p w14:paraId="42200CB0" w14:textId="77777777" w:rsidR="00735F81" w:rsidRDefault="00735F81" w:rsidP="00DD26C0"/>
    <w:p w14:paraId="73C1117E" w14:textId="415E8273" w:rsidR="00DD26C0" w:rsidRDefault="00DD26C0" w:rsidP="00DD26C0">
      <w:pPr>
        <w:pStyle w:val="Heading3"/>
      </w:pPr>
      <w:r>
        <w:t>Log into AAC with test users</w:t>
      </w:r>
    </w:p>
    <w:p w14:paraId="61BF4354" w14:textId="0186C749" w:rsidR="00DD26C0" w:rsidRDefault="00DD26C0" w:rsidP="00DD26C0"/>
    <w:p w14:paraId="2A97DFDD" w14:textId="2787F3F4" w:rsidR="00DD26C0" w:rsidRDefault="00DD26C0" w:rsidP="00DD26C0">
      <w:r>
        <w:t>We will log into AAC using user002 and user004.</w:t>
      </w:r>
    </w:p>
    <w:p w14:paraId="25A695D5" w14:textId="02CEDD15" w:rsidR="00DD26C0" w:rsidRDefault="00DD26C0" w:rsidP="00DD26C0"/>
    <w:p w14:paraId="550413CB" w14:textId="6EF64C88" w:rsidR="00DD26C0" w:rsidRDefault="00DD26C0" w:rsidP="00DD26C0">
      <w:r>
        <w:t>In a new browser tab, navigate to the following URL:</w:t>
      </w:r>
    </w:p>
    <w:p w14:paraId="79E2DFB5" w14:textId="7A1A0B14" w:rsidR="00DD26C0" w:rsidRDefault="00DD26C0" w:rsidP="00DD26C0"/>
    <w:p w14:paraId="5428061C" w14:textId="2AA24DBC" w:rsidR="00DD26C0" w:rsidRDefault="006342D7" w:rsidP="00DD26C0">
      <w:hyperlink w:history="1">
        <w:r w:rsidRPr="008C1AD8">
          <w:rPr>
            <w:rStyle w:val="Hyperlink"/>
          </w:rPr>
          <w:t>https://{{ISAM_DNS_NAME}}:444/mga/sps/authsvc?PolicyId=urn:ibm:security:authentication:asf:password_eula</w:t>
        </w:r>
      </w:hyperlink>
    </w:p>
    <w:p w14:paraId="1DD09F74" w14:textId="19142E3E" w:rsidR="006342D7" w:rsidRDefault="006342D7" w:rsidP="00DD26C0"/>
    <w:p w14:paraId="669B9550" w14:textId="013BF24E" w:rsidR="00B675FF" w:rsidRDefault="00E82CD7" w:rsidP="008476EE">
      <w:r>
        <w:t>Log in as user002 with the password "Passw0rd".</w:t>
      </w:r>
    </w:p>
    <w:p w14:paraId="73CB3994" w14:textId="566CD927" w:rsidR="00E82CD7" w:rsidRDefault="00E82CD7" w:rsidP="008476EE"/>
    <w:p w14:paraId="28D3923F" w14:textId="7461AB30" w:rsidR="00E82CD7" w:rsidRDefault="00E82CD7" w:rsidP="008476EE">
      <w:r>
        <w:t>Select the radio button</w:t>
      </w:r>
      <w:r w:rsidR="00A14B8C">
        <w:t xml:space="preserve"> next to the label "</w:t>
      </w:r>
      <w:r w:rsidR="00A14B8C" w:rsidRPr="00A14B8C">
        <w:t xml:space="preserve"> I accept the terms of the license agreement</w:t>
      </w:r>
      <w:r w:rsidR="00A14B8C">
        <w:t>".</w:t>
      </w:r>
    </w:p>
    <w:p w14:paraId="61F13969" w14:textId="7E345D6A" w:rsidR="00A14B8C" w:rsidRDefault="00A14B8C" w:rsidP="008476EE"/>
    <w:p w14:paraId="31A5736D" w14:textId="742C7A1C" w:rsidR="00A14B8C" w:rsidRDefault="00A14B8C" w:rsidP="008476EE">
      <w:r>
        <w:t xml:space="preserve">Click the </w:t>
      </w:r>
      <w:r w:rsidRPr="00A14B8C">
        <w:rPr>
          <w:b/>
          <w:bCs/>
        </w:rPr>
        <w:t>submit</w:t>
      </w:r>
      <w:r>
        <w:t xml:space="preserve"> button.</w:t>
      </w:r>
    </w:p>
    <w:p w14:paraId="6955693F" w14:textId="0CB39771" w:rsidR="00A14B8C" w:rsidRDefault="00A14B8C" w:rsidP="008476EE"/>
    <w:p w14:paraId="60C57FB3" w14:textId="4FE821BD" w:rsidR="00A14B8C" w:rsidRDefault="00A14B8C" w:rsidP="008476EE">
      <w:r>
        <w:t>Repeat these steps for user004.</w:t>
      </w:r>
    </w:p>
    <w:p w14:paraId="17632A07" w14:textId="52500444" w:rsidR="00A14B8C" w:rsidRDefault="00A14B8C" w:rsidP="008476EE"/>
    <w:p w14:paraId="62C0879B" w14:textId="1C920BB5" w:rsidR="00A14B8C" w:rsidRDefault="00A14B8C" w:rsidP="008476EE">
      <w:r>
        <w:t>When we migrate the embedded ISAM runtime database to DB2, we will test these users again. For users user002 and user004 we should not be prompted again to accept the licensing terms again. However, for users user001, user003, and user005, we should be prompted. This will serve as out validation test that the database migration has been completed successfully.</w:t>
      </w:r>
    </w:p>
    <w:p w14:paraId="2AB058B3" w14:textId="29D7E689" w:rsidR="00735F81" w:rsidRDefault="00735F81" w:rsidP="008476EE"/>
    <w:p w14:paraId="5AB3F00F" w14:textId="49C2E6F1" w:rsidR="00A14B8C" w:rsidRDefault="00A14B8C" w:rsidP="00A14B8C">
      <w:pPr>
        <w:pStyle w:val="Heading3"/>
      </w:pPr>
      <w:r>
        <w:t>Deploy an Ubuntu AWS EC2 Instance</w:t>
      </w:r>
    </w:p>
    <w:p w14:paraId="2819625D" w14:textId="2B75FF3F" w:rsidR="00A14B8C" w:rsidRDefault="00A14B8C" w:rsidP="008476EE"/>
    <w:p w14:paraId="68CDD3A6" w14:textId="49A64DE5" w:rsidR="00A14B8C" w:rsidRDefault="00A14B8C" w:rsidP="008476EE">
      <w:r>
        <w:t>Navigate to the following location</w:t>
      </w:r>
      <w:r w:rsidR="00D656BC">
        <w:t xml:space="preserve"> for the user Ubuntu </w:t>
      </w:r>
      <w:proofErr w:type="spellStart"/>
      <w:r w:rsidR="00D656BC">
        <w:t>userdata</w:t>
      </w:r>
      <w:proofErr w:type="spellEnd"/>
      <w:r w:rsidR="00D656BC">
        <w:t xml:space="preserve"> content:</w:t>
      </w:r>
    </w:p>
    <w:p w14:paraId="0C0737F7" w14:textId="0BFAB62E" w:rsidR="00D656BC" w:rsidRDefault="00D656BC" w:rsidP="008476EE"/>
    <w:p w14:paraId="2C2BC613" w14:textId="0008CD2E" w:rsidR="00D656BC" w:rsidRDefault="00D656BC" w:rsidP="008476EE">
      <w:hyperlink r:id="rId10" w:history="1">
        <w:r w:rsidRPr="008C1AD8">
          <w:rPr>
            <w:rStyle w:val="Hyperlink"/>
          </w:rPr>
          <w:t>https://github.com/wadaly/devops_demos/blob/main/isam_externalize_runtime_db2/ec2_ubuntu_user_data.txt</w:t>
        </w:r>
      </w:hyperlink>
    </w:p>
    <w:p w14:paraId="33EC8CCF" w14:textId="6CB41D79" w:rsidR="00D656BC" w:rsidRDefault="00D656BC" w:rsidP="008476EE"/>
    <w:p w14:paraId="62359B28" w14:textId="77777777" w:rsidR="00D656BC" w:rsidRDefault="00D656BC" w:rsidP="00D656BC">
      <w:r>
        <w:t>Login into your AWS account.</w:t>
      </w:r>
    </w:p>
    <w:p w14:paraId="3D8E4485" w14:textId="77777777" w:rsidR="00D656BC" w:rsidRDefault="00D656BC" w:rsidP="00D656BC"/>
    <w:p w14:paraId="15E766E1" w14:textId="77777777" w:rsidR="00D656BC" w:rsidRDefault="00D656BC" w:rsidP="00D656BC">
      <w:r>
        <w:t>Navigate to EC2-&gt;Instances-&gt;Launch Instance.</w:t>
      </w:r>
    </w:p>
    <w:p w14:paraId="54DB9AE6" w14:textId="696280EE" w:rsidR="00D656BC" w:rsidRDefault="00D656BC" w:rsidP="008476EE"/>
    <w:p w14:paraId="02F91756" w14:textId="6F92C665" w:rsidR="00D656BC" w:rsidRDefault="00D656BC" w:rsidP="008476EE">
      <w:r>
        <w:t xml:space="preserve">On the </w:t>
      </w:r>
      <w:r w:rsidRPr="00D656BC">
        <w:t>Choose an Amazon Machine Image (AMI)</w:t>
      </w:r>
      <w:r>
        <w:t xml:space="preserve"> page, search for </w:t>
      </w:r>
      <w:r w:rsidRPr="00D656BC">
        <w:t>Ubuntu Server 20.04</w:t>
      </w:r>
      <w:r>
        <w:t>.</w:t>
      </w:r>
    </w:p>
    <w:p w14:paraId="57A0B3C7" w14:textId="6CD20A99" w:rsidR="00D656BC" w:rsidRDefault="00D656BC" w:rsidP="008476EE"/>
    <w:p w14:paraId="50ED7DCD" w14:textId="0A63B709" w:rsidR="00D656BC" w:rsidRDefault="00D656BC" w:rsidP="008476EE">
      <w:r>
        <w:t xml:space="preserve">Choose </w:t>
      </w:r>
      <w:r w:rsidRPr="00D656BC">
        <w:t>Ubuntu Server 20.04 LTS (HVM), SSD Volume Type</w:t>
      </w:r>
      <w:r>
        <w:t xml:space="preserve"> and click the </w:t>
      </w:r>
      <w:r w:rsidRPr="00D656BC">
        <w:rPr>
          <w:b/>
          <w:bCs/>
        </w:rPr>
        <w:t>Select</w:t>
      </w:r>
      <w:r>
        <w:t xml:space="preserve"> button.</w:t>
      </w:r>
    </w:p>
    <w:p w14:paraId="2E718918" w14:textId="54A539BB" w:rsidR="00D656BC" w:rsidRDefault="00D656BC" w:rsidP="008476EE"/>
    <w:p w14:paraId="61A496DE" w14:textId="29E55DB8" w:rsidR="00D656BC" w:rsidRDefault="00D656BC" w:rsidP="008476EE">
      <w:r>
        <w:t xml:space="preserve">On the </w:t>
      </w:r>
      <w:r w:rsidRPr="00D656BC">
        <w:t>Choose an Instance Type</w:t>
      </w:r>
      <w:r>
        <w:t xml:space="preserve"> page, select a t</w:t>
      </w:r>
      <w:proofErr w:type="gramStart"/>
      <w:r>
        <w:t>2.medium</w:t>
      </w:r>
      <w:proofErr w:type="gramEnd"/>
      <w:r>
        <w:t xml:space="preserve"> instance type, or different instance type according to your needs.</w:t>
      </w:r>
    </w:p>
    <w:p w14:paraId="5F49342F" w14:textId="1663CED6" w:rsidR="00D656BC" w:rsidRDefault="00D656BC" w:rsidP="008476EE"/>
    <w:p w14:paraId="0E02A077" w14:textId="5E8EBE2B" w:rsidR="00D656BC" w:rsidRDefault="00D656BC" w:rsidP="008476EE">
      <w:r>
        <w:t>Click the Next: Configure Instance Details button.</w:t>
      </w:r>
    </w:p>
    <w:p w14:paraId="25226C10" w14:textId="34985FA1" w:rsidR="00D656BC" w:rsidRDefault="00D656BC" w:rsidP="008476EE"/>
    <w:p w14:paraId="549977B5" w14:textId="2A050010" w:rsidR="00D656BC" w:rsidRDefault="00D656BC" w:rsidP="008476EE">
      <w:r>
        <w:t xml:space="preserve">Accept all defaults according to your needs, except for User data. For User data, enter the User data content retrieved from </w:t>
      </w:r>
      <w:proofErr w:type="spellStart"/>
      <w:r>
        <w:t>Github</w:t>
      </w:r>
      <w:proofErr w:type="spellEnd"/>
      <w:r>
        <w:t>.</w:t>
      </w:r>
    </w:p>
    <w:p w14:paraId="1CE02D72" w14:textId="5F3C3AC4" w:rsidR="00D656BC" w:rsidRDefault="00D656BC" w:rsidP="008476EE"/>
    <w:p w14:paraId="24A74E91" w14:textId="3BB805B8" w:rsidR="00D656BC" w:rsidRDefault="00D656BC" w:rsidP="008476EE">
      <w:r>
        <w:t>Click the Next: Add Storage button.</w:t>
      </w:r>
    </w:p>
    <w:p w14:paraId="1DC03E0F" w14:textId="73199399" w:rsidR="00D656BC" w:rsidRDefault="00D656BC" w:rsidP="008476EE"/>
    <w:p w14:paraId="37403FBB" w14:textId="2B6CD00E" w:rsidR="00D656BC" w:rsidRDefault="00D656BC" w:rsidP="008476EE">
      <w:r>
        <w:lastRenderedPageBreak/>
        <w:t>Configure 40 GiB of storage and click the Next: Add Tags button.</w:t>
      </w:r>
    </w:p>
    <w:p w14:paraId="08767E48" w14:textId="44D757CA" w:rsidR="00D656BC" w:rsidRDefault="00D656BC" w:rsidP="008476EE"/>
    <w:p w14:paraId="144FACBD" w14:textId="3865E73C" w:rsidR="00D656BC" w:rsidRDefault="00D656BC" w:rsidP="008476EE">
      <w:r>
        <w:t>Click the Add Tag button. For Key, enter "Name" in the text field. For Value, enter "Ansible, Docker</w:t>
      </w:r>
      <w:r w:rsidR="00EB3F5C">
        <w:t>, Ubuntu" in the text field. Click Next: Configure Security Group.</w:t>
      </w:r>
    </w:p>
    <w:p w14:paraId="3864C76F" w14:textId="0D43B09D" w:rsidR="00EB3F5C" w:rsidRDefault="00EB3F5C" w:rsidP="008476EE"/>
    <w:p w14:paraId="78DB2EDB" w14:textId="5A14123C" w:rsidR="00EB3F5C" w:rsidRDefault="00EB3F5C" w:rsidP="008476EE">
      <w:r>
        <w:t>On the Configure Security Group page, configure the security group to accept connections from only your IP address. Use the same method you used when configuring the ISAM security group.</w:t>
      </w:r>
    </w:p>
    <w:p w14:paraId="4F0C6AED" w14:textId="2A6EEBDA" w:rsidR="00EB3F5C" w:rsidRDefault="00EB3F5C" w:rsidP="008476EE"/>
    <w:p w14:paraId="2880EB87" w14:textId="12E49945" w:rsidR="00EB3F5C" w:rsidRDefault="00EB3F5C" w:rsidP="008476EE">
      <w:r>
        <w:t>Add an additional rule to the security group to permit all traffic for the ISAM V9 security group.</w:t>
      </w:r>
    </w:p>
    <w:p w14:paraId="66D89CEB" w14:textId="1F08CDB2" w:rsidR="00EB3F5C" w:rsidRDefault="00EB3F5C" w:rsidP="008476EE"/>
    <w:p w14:paraId="2FC7F5D7" w14:textId="7561BD07" w:rsidR="00EB3F5C" w:rsidRDefault="00EB3F5C" w:rsidP="008476EE">
      <w:r>
        <w:t>Click the Review and Launch button.</w:t>
      </w:r>
    </w:p>
    <w:p w14:paraId="419DB8AB" w14:textId="5AC24D2A" w:rsidR="00EB3F5C" w:rsidRDefault="00EB3F5C" w:rsidP="008476EE"/>
    <w:p w14:paraId="6B172450" w14:textId="21181016" w:rsidR="00EB3F5C" w:rsidRDefault="00EB3F5C" w:rsidP="008476EE">
      <w:r>
        <w:t>On the Review Instance Launch page, click the Launch button.</w:t>
      </w:r>
    </w:p>
    <w:p w14:paraId="332DD431" w14:textId="0032181F" w:rsidR="00EB3F5C" w:rsidRDefault="00EB3F5C" w:rsidP="008476EE"/>
    <w:p w14:paraId="1CD41935" w14:textId="746E6B61" w:rsidR="00EB3F5C" w:rsidRDefault="00EB3F5C" w:rsidP="008476EE">
      <w:r>
        <w:t>On the select an existing key pair or create a new key pair page, click the check box to acknowledge that you have access to the SSH private key file and click the Launch Instance button.</w:t>
      </w:r>
    </w:p>
    <w:p w14:paraId="43BBD148" w14:textId="5D02016E" w:rsidR="00A14B8C" w:rsidRDefault="00A14B8C" w:rsidP="008476EE"/>
    <w:p w14:paraId="30FDBBDE" w14:textId="18BDDB88" w:rsidR="00EB3F5C" w:rsidRDefault="0034032F" w:rsidP="008476EE">
      <w:r>
        <w:t>You have now deployed the Ansible Docker Ubuntu EC2 instance</w:t>
      </w:r>
    </w:p>
    <w:p w14:paraId="2142559A" w14:textId="77777777" w:rsidR="00EB3F5C" w:rsidRDefault="00EB3F5C" w:rsidP="008476EE"/>
    <w:p w14:paraId="3CA63922" w14:textId="52DF1C31" w:rsidR="00B675FF" w:rsidRDefault="00B675FF" w:rsidP="00B675FF">
      <w:pPr>
        <w:pStyle w:val="Heading3"/>
      </w:pPr>
      <w:r>
        <w:t>Launch DB2 container</w:t>
      </w:r>
    </w:p>
    <w:p w14:paraId="0B357D98" w14:textId="5821F3D4" w:rsidR="00B675FF" w:rsidRDefault="00B675FF" w:rsidP="00187084"/>
    <w:p w14:paraId="2993E03D" w14:textId="50EDA7F2" w:rsidR="0034032F" w:rsidRDefault="0034032F" w:rsidP="00187084">
      <w:r>
        <w:t>Log into the Ansible Docker Ubuntu EC2 instance using your SSH key.</w:t>
      </w:r>
    </w:p>
    <w:p w14:paraId="6DC513AE" w14:textId="77777777"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686DAB11" w14:textId="77777777" w:rsidTr="00C7038F">
        <w:tc>
          <w:tcPr>
            <w:tcW w:w="9350" w:type="dxa"/>
            <w:shd w:val="pct15" w:color="auto" w:fill="auto"/>
          </w:tcPr>
          <w:p w14:paraId="45EF8763" w14:textId="77777777" w:rsidR="0034032F" w:rsidRDefault="0034032F" w:rsidP="0034032F">
            <w:pPr>
              <w:rPr>
                <w:rFonts w:ascii="Courier New" w:hAnsi="Courier New" w:cs="Courier New"/>
                <w:sz w:val="16"/>
                <w:szCs w:val="16"/>
              </w:rPr>
            </w:pPr>
          </w:p>
          <w:p w14:paraId="28227EDA" w14:textId="77777777" w:rsid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Williams-MacBook-</w:t>
            </w:r>
            <w:proofErr w:type="gramStart"/>
            <w:r w:rsidRPr="0034032F">
              <w:rPr>
                <w:rFonts w:ascii="Courier New" w:hAnsi="Courier New" w:cs="Courier New"/>
                <w:sz w:val="16"/>
                <w:szCs w:val="16"/>
              </w:rPr>
              <w:t>Pro:Downloads</w:t>
            </w:r>
            <w:proofErr w:type="spellEnd"/>
            <w:proofErr w:type="gramEnd"/>
            <w:r w:rsidRPr="0034032F">
              <w:rPr>
                <w:rFonts w:ascii="Courier New" w:hAnsi="Courier New" w:cs="Courier New"/>
                <w:sz w:val="16"/>
                <w:szCs w:val="16"/>
              </w:rPr>
              <w:t xml:space="preserve"> </w:t>
            </w:r>
            <w:proofErr w:type="spellStart"/>
            <w:r w:rsidRPr="0034032F">
              <w:rPr>
                <w:rFonts w:ascii="Courier New" w:hAnsi="Courier New" w:cs="Courier New"/>
                <w:sz w:val="16"/>
                <w:szCs w:val="16"/>
              </w:rPr>
              <w:t>wadaly</w:t>
            </w:r>
            <w:proofErr w:type="spellEnd"/>
            <w:r w:rsidRPr="0034032F">
              <w:rPr>
                <w:rFonts w:ascii="Courier New" w:hAnsi="Courier New" w:cs="Courier New"/>
                <w:sz w:val="16"/>
                <w:szCs w:val="16"/>
              </w:rPr>
              <w:t xml:space="preserve">$ </w:t>
            </w:r>
          </w:p>
          <w:p w14:paraId="3836EC87" w14:textId="77777777" w:rsidR="0034032F" w:rsidRDefault="0034032F" w:rsidP="0034032F">
            <w:pPr>
              <w:rPr>
                <w:rFonts w:ascii="Courier New" w:hAnsi="Courier New" w:cs="Courier New"/>
                <w:sz w:val="16"/>
                <w:szCs w:val="16"/>
              </w:rPr>
            </w:pPr>
          </w:p>
          <w:p w14:paraId="6AD6B4CF" w14:textId="12C7D698" w:rsid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ssh</w:t>
            </w:r>
            <w:proofErr w:type="spellEnd"/>
            <w:r w:rsidRPr="0034032F">
              <w:rPr>
                <w:rFonts w:ascii="Courier New" w:hAnsi="Courier New" w:cs="Courier New"/>
                <w:sz w:val="16"/>
                <w:szCs w:val="16"/>
              </w:rPr>
              <w:t xml:space="preserve"> -</w:t>
            </w:r>
            <w:proofErr w:type="spellStart"/>
            <w:r w:rsidRPr="0034032F">
              <w:rPr>
                <w:rFonts w:ascii="Courier New" w:hAnsi="Courier New" w:cs="Courier New"/>
                <w:sz w:val="16"/>
                <w:szCs w:val="16"/>
              </w:rPr>
              <w:t>i</w:t>
            </w:r>
            <w:proofErr w:type="spellEnd"/>
            <w:r w:rsidRPr="0034032F">
              <w:rPr>
                <w:rFonts w:ascii="Courier New" w:hAnsi="Courier New" w:cs="Courier New"/>
                <w:sz w:val="16"/>
                <w:szCs w:val="16"/>
              </w:rPr>
              <w:t xml:space="preserve"> </w:t>
            </w:r>
            <w:r>
              <w:rPr>
                <w:rFonts w:ascii="Courier New" w:hAnsi="Courier New" w:cs="Courier New"/>
                <w:sz w:val="16"/>
                <w:szCs w:val="16"/>
              </w:rPr>
              <w:t>u</w:t>
            </w:r>
            <w:r w:rsidRPr="0034032F">
              <w:rPr>
                <w:rFonts w:ascii="Courier New" w:hAnsi="Courier New" w:cs="Courier New"/>
                <w:sz w:val="16"/>
                <w:szCs w:val="16"/>
              </w:rPr>
              <w:t>s-east-1.pem ubuntu@</w:t>
            </w:r>
            <w:r>
              <w:rPr>
                <w:rFonts w:ascii="Courier New" w:hAnsi="Courier New" w:cs="Courier New"/>
                <w:sz w:val="16"/>
                <w:szCs w:val="16"/>
              </w:rPr>
              <w:t>&lt;ANSIBLE_DOCKER_UBUNTU_DNS_NAME&gt;</w:t>
            </w:r>
          </w:p>
          <w:p w14:paraId="17804EE0" w14:textId="77777777" w:rsidR="0034032F" w:rsidRPr="0034032F" w:rsidRDefault="0034032F" w:rsidP="0034032F">
            <w:pPr>
              <w:rPr>
                <w:rFonts w:ascii="Courier New" w:hAnsi="Courier New" w:cs="Courier New"/>
                <w:sz w:val="16"/>
                <w:szCs w:val="16"/>
              </w:rPr>
            </w:pPr>
          </w:p>
          <w:p w14:paraId="61FC2021" w14:textId="305EB00F"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Are you sure you want to continue connecting (yes/no/[fingerprint])? yes</w:t>
            </w:r>
          </w:p>
          <w:p w14:paraId="300B3B3E" w14:textId="77777777" w:rsidR="0034032F" w:rsidRDefault="0034032F" w:rsidP="0034032F">
            <w:pPr>
              <w:rPr>
                <w:rFonts w:ascii="Courier New" w:hAnsi="Courier New" w:cs="Courier New"/>
                <w:sz w:val="16"/>
                <w:szCs w:val="16"/>
              </w:rPr>
            </w:pPr>
          </w:p>
          <w:p w14:paraId="091E4071" w14:textId="5AEC2318" w:rsidR="0034032F" w:rsidRDefault="0034032F" w:rsidP="0034032F">
            <w:pPr>
              <w:rPr>
                <w:rFonts w:ascii="Courier New" w:hAnsi="Courier New" w:cs="Courier New"/>
                <w:sz w:val="16"/>
                <w:szCs w:val="16"/>
              </w:rPr>
            </w:pPr>
            <w:r w:rsidRPr="0034032F">
              <w:rPr>
                <w:rFonts w:ascii="Courier New" w:hAnsi="Courier New" w:cs="Courier New"/>
                <w:sz w:val="16"/>
                <w:szCs w:val="16"/>
              </w:rPr>
              <w:t>Welcome to Ubuntu 20.04.3 LTS (GNU/Linux 5.11.0-1020-aws x86_64)</w:t>
            </w:r>
          </w:p>
          <w:p w14:paraId="00E83CB5" w14:textId="1129BC02" w:rsidR="0034032F" w:rsidRPr="00187084" w:rsidRDefault="0034032F" w:rsidP="0034032F">
            <w:pPr>
              <w:rPr>
                <w:rFonts w:ascii="Courier New" w:hAnsi="Courier New" w:cs="Courier New"/>
                <w:sz w:val="16"/>
                <w:szCs w:val="16"/>
              </w:rPr>
            </w:pPr>
          </w:p>
        </w:tc>
      </w:tr>
    </w:tbl>
    <w:p w14:paraId="7D926839" w14:textId="458F41ED" w:rsidR="0034032F" w:rsidRDefault="0034032F" w:rsidP="00187084"/>
    <w:p w14:paraId="0BD35AA9" w14:textId="31BE2460" w:rsidR="0034032F" w:rsidRDefault="0034032F" w:rsidP="0034032F">
      <w:r>
        <w:t>Use Got to clone the Git repository containing the Docker Compose file.</w:t>
      </w:r>
    </w:p>
    <w:p w14:paraId="66863FA1" w14:textId="77777777"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4052400A" w14:textId="77777777" w:rsidTr="00C7038F">
        <w:tc>
          <w:tcPr>
            <w:tcW w:w="9350" w:type="dxa"/>
            <w:shd w:val="pct15" w:color="auto" w:fill="auto"/>
          </w:tcPr>
          <w:p w14:paraId="4649C216" w14:textId="77777777" w:rsidR="0034032F" w:rsidRDefault="0034032F" w:rsidP="00C7038F">
            <w:pPr>
              <w:rPr>
                <w:rFonts w:ascii="Courier New" w:hAnsi="Courier New" w:cs="Courier New"/>
                <w:sz w:val="16"/>
                <w:szCs w:val="16"/>
              </w:rPr>
            </w:pPr>
          </w:p>
          <w:p w14:paraId="300EEC2A"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xml:space="preserve">$ </w:t>
            </w:r>
            <w:proofErr w:type="spellStart"/>
            <w:r w:rsidRPr="0034032F">
              <w:rPr>
                <w:rFonts w:ascii="Courier New" w:hAnsi="Courier New" w:cs="Courier New"/>
                <w:sz w:val="16"/>
                <w:szCs w:val="16"/>
              </w:rPr>
              <w:t>pwd</w:t>
            </w:r>
            <w:proofErr w:type="spellEnd"/>
          </w:p>
          <w:p w14:paraId="4786CC0B"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/home/ubuntu</w:t>
            </w:r>
          </w:p>
          <w:p w14:paraId="194E9219"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ls -l</w:t>
            </w:r>
          </w:p>
          <w:p w14:paraId="76478339"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total 0</w:t>
            </w:r>
          </w:p>
          <w:p w14:paraId="3082201D"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git clone https://github.com/wadaly/devops_demos.git</w:t>
            </w:r>
          </w:p>
          <w:p w14:paraId="0B16BC8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Cloning into '</w:t>
            </w:r>
            <w:proofErr w:type="spellStart"/>
            <w:r w:rsidRPr="0034032F">
              <w:rPr>
                <w:rFonts w:ascii="Courier New" w:hAnsi="Courier New" w:cs="Courier New"/>
                <w:sz w:val="16"/>
                <w:szCs w:val="16"/>
              </w:rPr>
              <w:t>devops_demos</w:t>
            </w:r>
            <w:proofErr w:type="spellEnd"/>
            <w:r w:rsidRPr="0034032F">
              <w:rPr>
                <w:rFonts w:ascii="Courier New" w:hAnsi="Courier New" w:cs="Courier New"/>
                <w:sz w:val="16"/>
                <w:szCs w:val="16"/>
              </w:rPr>
              <w:t>'...</w:t>
            </w:r>
          </w:p>
          <w:p w14:paraId="024A245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Enumerating objects: 126, done.</w:t>
            </w:r>
          </w:p>
          <w:p w14:paraId="715FD22C"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Counting objects: 100% (126/126), done.</w:t>
            </w:r>
          </w:p>
          <w:p w14:paraId="040EDC46"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Compressing objects: 100% (113/113), done.</w:t>
            </w:r>
          </w:p>
          <w:p w14:paraId="49251E6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remote: Total 126 (delta 58), reused 0 (delta 0), pack-reused 0</w:t>
            </w:r>
          </w:p>
          <w:p w14:paraId="300C3F5E"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Receiving objects: 100% (126/126), 26.48 KiB | 3.78 MiB/s, done.</w:t>
            </w:r>
          </w:p>
          <w:p w14:paraId="60E7CCD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Resolving deltas: 100% (58/58), done.</w:t>
            </w:r>
          </w:p>
          <w:p w14:paraId="0B9F51EB" w14:textId="77777777" w:rsid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xml:space="preserve">$ </w:t>
            </w:r>
          </w:p>
          <w:p w14:paraId="518D99CD" w14:textId="1BD3137D" w:rsidR="0034032F" w:rsidRPr="00187084" w:rsidRDefault="0034032F" w:rsidP="0034032F">
            <w:pPr>
              <w:rPr>
                <w:rFonts w:ascii="Courier New" w:hAnsi="Courier New" w:cs="Courier New"/>
                <w:sz w:val="16"/>
                <w:szCs w:val="16"/>
              </w:rPr>
            </w:pPr>
          </w:p>
        </w:tc>
      </w:tr>
    </w:tbl>
    <w:p w14:paraId="23E10D99" w14:textId="7A165DFD" w:rsidR="0034032F" w:rsidRDefault="0034032F" w:rsidP="00187084"/>
    <w:p w14:paraId="4720A6E6" w14:textId="1B4E4E8E" w:rsidR="0034032F" w:rsidRDefault="0034032F" w:rsidP="00187084">
      <w:r>
        <w:lastRenderedPageBreak/>
        <w:t xml:space="preserve">Navigate to </w:t>
      </w:r>
      <w:r w:rsidRPr="0034032F">
        <w:t>/home/ubuntu/</w:t>
      </w:r>
      <w:proofErr w:type="spellStart"/>
      <w:r w:rsidRPr="0034032F">
        <w:t>devops_demos</w:t>
      </w:r>
      <w:proofErr w:type="spellEnd"/>
      <w:r w:rsidRPr="0034032F">
        <w:t>/isam_externalize_runtime_db2</w:t>
      </w:r>
      <w:r>
        <w:t>.</w:t>
      </w:r>
    </w:p>
    <w:p w14:paraId="451F975F" w14:textId="77777777"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3A52BD4F" w14:textId="77777777" w:rsidTr="00C7038F">
        <w:tc>
          <w:tcPr>
            <w:tcW w:w="9350" w:type="dxa"/>
            <w:shd w:val="pct15" w:color="auto" w:fill="auto"/>
          </w:tcPr>
          <w:p w14:paraId="7358E8E1" w14:textId="77777777" w:rsidR="0034032F" w:rsidRDefault="0034032F" w:rsidP="00C7038F">
            <w:pPr>
              <w:rPr>
                <w:rFonts w:ascii="Courier New" w:hAnsi="Courier New" w:cs="Courier New"/>
                <w:sz w:val="16"/>
                <w:szCs w:val="16"/>
              </w:rPr>
            </w:pPr>
          </w:p>
          <w:p w14:paraId="3E3F67E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 cd /home/ubuntu/</w:t>
            </w:r>
            <w:proofErr w:type="spellStart"/>
            <w:r w:rsidRPr="0034032F">
              <w:rPr>
                <w:rFonts w:ascii="Courier New" w:hAnsi="Courier New" w:cs="Courier New"/>
                <w:sz w:val="16"/>
                <w:szCs w:val="16"/>
              </w:rPr>
              <w:t>devops_demos</w:t>
            </w:r>
            <w:proofErr w:type="spellEnd"/>
            <w:r w:rsidRPr="0034032F">
              <w:rPr>
                <w:rFonts w:ascii="Courier New" w:hAnsi="Courier New" w:cs="Courier New"/>
                <w:sz w:val="16"/>
                <w:szCs w:val="16"/>
              </w:rPr>
              <w:t>/isam_externalize_runtime_db2</w:t>
            </w:r>
          </w:p>
          <w:p w14:paraId="2181D0A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 ls -l</w:t>
            </w:r>
          </w:p>
          <w:p w14:paraId="0C2D5D73"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total 40</w:t>
            </w:r>
          </w:p>
          <w:p w14:paraId="4366B7A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959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README.md</w:t>
            </w:r>
          </w:p>
          <w:p w14:paraId="56A06852"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703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docker-compose-isamdb2.yml</w:t>
            </w:r>
          </w:p>
          <w:p w14:paraId="62CEE5C8" w14:textId="77777777" w:rsidR="0034032F" w:rsidRP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drwxrwxr</w:t>
            </w:r>
            <w:proofErr w:type="spellEnd"/>
            <w:r w:rsidRPr="0034032F">
              <w:rPr>
                <w:rFonts w:ascii="Courier New" w:hAnsi="Courier New" w:cs="Courier New"/>
                <w:sz w:val="16"/>
                <w:szCs w:val="16"/>
              </w:rPr>
              <w:t xml:space="preserve">-x 2 ubuntu </w:t>
            </w:r>
            <w:proofErr w:type="spellStart"/>
            <w:proofErr w:type="gram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4096</w:t>
            </w:r>
            <w:proofErr w:type="gramEnd"/>
            <w:r w:rsidRPr="0034032F">
              <w:rPr>
                <w:rFonts w:ascii="Courier New" w:hAnsi="Courier New" w:cs="Courier New"/>
                <w:sz w:val="16"/>
                <w:szCs w:val="16"/>
              </w:rPr>
              <w:t xml:space="preserve"> Nov  7 21:06 docs</w:t>
            </w:r>
          </w:p>
          <w:p w14:paraId="36521B4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915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ec2_ubuntu_user_data.txt</w:t>
            </w:r>
          </w:p>
          <w:p w14:paraId="06EC27D1" w14:textId="77777777" w:rsidR="0034032F" w:rsidRP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drwxrwxr</w:t>
            </w:r>
            <w:proofErr w:type="spellEnd"/>
            <w:r w:rsidRPr="0034032F">
              <w:rPr>
                <w:rFonts w:ascii="Courier New" w:hAnsi="Courier New" w:cs="Courier New"/>
                <w:sz w:val="16"/>
                <w:szCs w:val="16"/>
              </w:rPr>
              <w:t xml:space="preserve">-x 2 ubuntu </w:t>
            </w:r>
            <w:proofErr w:type="spellStart"/>
            <w:proofErr w:type="gram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4096</w:t>
            </w:r>
            <w:proofErr w:type="gramEnd"/>
            <w:r w:rsidRPr="0034032F">
              <w:rPr>
                <w:rFonts w:ascii="Courier New" w:hAnsi="Courier New" w:cs="Courier New"/>
                <w:sz w:val="16"/>
                <w:szCs w:val="16"/>
              </w:rPr>
              <w:t xml:space="preserve"> Nov  7 21:06 inventory</w:t>
            </w:r>
          </w:p>
          <w:p w14:paraId="2CC02DEE"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177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w:t>
            </w:r>
            <w:proofErr w:type="spellStart"/>
            <w:r w:rsidRPr="0034032F">
              <w:rPr>
                <w:rFonts w:ascii="Courier New" w:hAnsi="Courier New" w:cs="Courier New"/>
                <w:sz w:val="16"/>
                <w:szCs w:val="16"/>
              </w:rPr>
              <w:t>isam.env</w:t>
            </w:r>
            <w:proofErr w:type="spellEnd"/>
          </w:p>
          <w:p w14:paraId="63AED55B"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w:t>
            </w:r>
            <w:proofErr w:type="spellStart"/>
            <w:r w:rsidRPr="0034032F">
              <w:rPr>
                <w:rFonts w:ascii="Courier New" w:hAnsi="Courier New" w:cs="Courier New"/>
                <w:sz w:val="16"/>
                <w:szCs w:val="16"/>
              </w:rPr>
              <w:t>rw</w:t>
            </w:r>
            <w:proofErr w:type="spellEnd"/>
            <w:r w:rsidRPr="0034032F">
              <w:rPr>
                <w:rFonts w:ascii="Courier New" w:hAnsi="Courier New" w:cs="Courier New"/>
                <w:sz w:val="16"/>
                <w:szCs w:val="16"/>
              </w:rPr>
              <w:t xml:space="preserve">-r-- 1 ubuntu </w:t>
            </w:r>
            <w:proofErr w:type="spell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11513 </w:t>
            </w:r>
            <w:proofErr w:type="gramStart"/>
            <w:r w:rsidRPr="0034032F">
              <w:rPr>
                <w:rFonts w:ascii="Courier New" w:hAnsi="Courier New" w:cs="Courier New"/>
                <w:sz w:val="16"/>
                <w:szCs w:val="16"/>
              </w:rPr>
              <w:t>Nov  7</w:t>
            </w:r>
            <w:proofErr w:type="gramEnd"/>
            <w:r w:rsidRPr="0034032F">
              <w:rPr>
                <w:rFonts w:ascii="Courier New" w:hAnsi="Courier New" w:cs="Courier New"/>
                <w:sz w:val="16"/>
                <w:szCs w:val="16"/>
              </w:rPr>
              <w:t xml:space="preserve"> 21:06 </w:t>
            </w:r>
            <w:proofErr w:type="spellStart"/>
            <w:r w:rsidRPr="0034032F">
              <w:rPr>
                <w:rFonts w:ascii="Courier New" w:hAnsi="Courier New" w:cs="Courier New"/>
                <w:sz w:val="16"/>
                <w:szCs w:val="16"/>
              </w:rPr>
              <w:t>isam_playbook.yml</w:t>
            </w:r>
            <w:proofErr w:type="spellEnd"/>
          </w:p>
          <w:p w14:paraId="453BF25A" w14:textId="77777777" w:rsidR="0034032F" w:rsidRPr="0034032F" w:rsidRDefault="0034032F" w:rsidP="0034032F">
            <w:pPr>
              <w:rPr>
                <w:rFonts w:ascii="Courier New" w:hAnsi="Courier New" w:cs="Courier New"/>
                <w:sz w:val="16"/>
                <w:szCs w:val="16"/>
              </w:rPr>
            </w:pPr>
            <w:proofErr w:type="spellStart"/>
            <w:r w:rsidRPr="0034032F">
              <w:rPr>
                <w:rFonts w:ascii="Courier New" w:hAnsi="Courier New" w:cs="Courier New"/>
                <w:sz w:val="16"/>
                <w:szCs w:val="16"/>
              </w:rPr>
              <w:t>drwxrwxr</w:t>
            </w:r>
            <w:proofErr w:type="spellEnd"/>
            <w:r w:rsidRPr="0034032F">
              <w:rPr>
                <w:rFonts w:ascii="Courier New" w:hAnsi="Courier New" w:cs="Courier New"/>
                <w:sz w:val="16"/>
                <w:szCs w:val="16"/>
              </w:rPr>
              <w:t xml:space="preserve">-x 2 ubuntu </w:t>
            </w:r>
            <w:proofErr w:type="spellStart"/>
            <w:proofErr w:type="gramStart"/>
            <w:r w:rsidRPr="0034032F">
              <w:rPr>
                <w:rFonts w:ascii="Courier New" w:hAnsi="Courier New" w:cs="Courier New"/>
                <w:sz w:val="16"/>
                <w:szCs w:val="16"/>
              </w:rPr>
              <w:t>ubuntu</w:t>
            </w:r>
            <w:proofErr w:type="spellEnd"/>
            <w:r w:rsidRPr="0034032F">
              <w:rPr>
                <w:rFonts w:ascii="Courier New" w:hAnsi="Courier New" w:cs="Courier New"/>
                <w:sz w:val="16"/>
                <w:szCs w:val="16"/>
              </w:rPr>
              <w:t xml:space="preserve">  4096</w:t>
            </w:r>
            <w:proofErr w:type="gramEnd"/>
            <w:r w:rsidRPr="0034032F">
              <w:rPr>
                <w:rFonts w:ascii="Courier New" w:hAnsi="Courier New" w:cs="Courier New"/>
                <w:sz w:val="16"/>
                <w:szCs w:val="16"/>
              </w:rPr>
              <w:t xml:space="preserve"> Nov  7 21:06 videos</w:t>
            </w:r>
          </w:p>
          <w:p w14:paraId="3458AA18" w14:textId="27CD4EEC" w:rsid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w:t>
            </w:r>
          </w:p>
          <w:p w14:paraId="67FEF03A" w14:textId="34EAF228" w:rsidR="0034032F" w:rsidRPr="00187084" w:rsidRDefault="0034032F" w:rsidP="00C7038F">
            <w:pPr>
              <w:rPr>
                <w:rFonts w:ascii="Courier New" w:hAnsi="Courier New" w:cs="Courier New"/>
                <w:sz w:val="16"/>
                <w:szCs w:val="16"/>
              </w:rPr>
            </w:pPr>
          </w:p>
        </w:tc>
      </w:tr>
    </w:tbl>
    <w:p w14:paraId="13354A2E" w14:textId="0DC1AD36" w:rsidR="0034032F" w:rsidRDefault="0034032F" w:rsidP="0034032F"/>
    <w:p w14:paraId="5A1EA464" w14:textId="23DD37A7" w:rsidR="0034032F" w:rsidRDefault="0034032F" w:rsidP="0034032F">
      <w:r>
        <w:t xml:space="preserve">Edit the .env file to provide the </w:t>
      </w:r>
      <w:r w:rsidR="007C789B">
        <w:t>value "Passw0rd" for the value of the ISAM_RT_DB_PW token.</w:t>
      </w:r>
    </w:p>
    <w:p w14:paraId="4B4D82DF" w14:textId="77A28E5C" w:rsidR="0034032F" w:rsidRDefault="0034032F" w:rsidP="0034032F"/>
    <w:tbl>
      <w:tblPr>
        <w:tblStyle w:val="TableGrid"/>
        <w:tblW w:w="0" w:type="auto"/>
        <w:shd w:val="pct15" w:color="auto" w:fill="auto"/>
        <w:tblLook w:val="04A0" w:firstRow="1" w:lastRow="0" w:firstColumn="1" w:lastColumn="0" w:noHBand="0" w:noVBand="1"/>
      </w:tblPr>
      <w:tblGrid>
        <w:gridCol w:w="9350"/>
      </w:tblGrid>
      <w:tr w:rsidR="0034032F" w:rsidRPr="00187084" w14:paraId="04C58872" w14:textId="77777777" w:rsidTr="00C7038F">
        <w:tc>
          <w:tcPr>
            <w:tcW w:w="9350" w:type="dxa"/>
            <w:shd w:val="pct15" w:color="auto" w:fill="auto"/>
          </w:tcPr>
          <w:p w14:paraId="6CD9461F" w14:textId="77777777" w:rsidR="0034032F" w:rsidRDefault="0034032F" w:rsidP="00C7038F">
            <w:pPr>
              <w:rPr>
                <w:rFonts w:ascii="Courier New" w:hAnsi="Courier New" w:cs="Courier New"/>
                <w:sz w:val="16"/>
                <w:szCs w:val="16"/>
              </w:rPr>
            </w:pPr>
          </w:p>
          <w:p w14:paraId="5300A613"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 cat .env</w:t>
            </w:r>
          </w:p>
          <w:p w14:paraId="5AF00EFA"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ISAM_RT_DB_INST=db2inst1</w:t>
            </w:r>
          </w:p>
          <w:p w14:paraId="467B7220"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ISAM_RT_DB_PW=&lt;secret&gt;</w:t>
            </w:r>
          </w:p>
          <w:p w14:paraId="08D5FF49"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ISAM_RT_DB_NAME=</w:t>
            </w:r>
            <w:proofErr w:type="spellStart"/>
            <w:r w:rsidRPr="0034032F">
              <w:rPr>
                <w:rFonts w:ascii="Courier New" w:hAnsi="Courier New" w:cs="Courier New"/>
                <w:sz w:val="16"/>
                <w:szCs w:val="16"/>
              </w:rPr>
              <w:t>isamdb</w:t>
            </w:r>
            <w:proofErr w:type="spellEnd"/>
          </w:p>
          <w:p w14:paraId="14AF35D7" w14:textId="77777777" w:rsidR="0034032F" w:rsidRPr="0034032F" w:rsidRDefault="0034032F" w:rsidP="0034032F">
            <w:pPr>
              <w:rPr>
                <w:rFonts w:ascii="Courier New" w:hAnsi="Courier New" w:cs="Courier New"/>
                <w:sz w:val="16"/>
                <w:szCs w:val="16"/>
              </w:rPr>
            </w:pPr>
            <w:r w:rsidRPr="0034032F">
              <w:rPr>
                <w:rFonts w:ascii="Courier New" w:hAnsi="Courier New" w:cs="Courier New"/>
                <w:sz w:val="16"/>
                <w:szCs w:val="16"/>
              </w:rPr>
              <w:t>ISAM_RT_DB_TZ=America/</w:t>
            </w:r>
            <w:proofErr w:type="spellStart"/>
            <w:r w:rsidRPr="0034032F">
              <w:rPr>
                <w:rFonts w:ascii="Courier New" w:hAnsi="Courier New" w:cs="Courier New"/>
                <w:sz w:val="16"/>
                <w:szCs w:val="16"/>
              </w:rPr>
              <w:t>New_York</w:t>
            </w:r>
            <w:proofErr w:type="spellEnd"/>
          </w:p>
          <w:p w14:paraId="6FDF6D97" w14:textId="20B133ED" w:rsidR="0034032F" w:rsidRDefault="0034032F" w:rsidP="0034032F">
            <w:pPr>
              <w:rPr>
                <w:rFonts w:ascii="Courier New" w:hAnsi="Courier New" w:cs="Courier New"/>
                <w:sz w:val="16"/>
                <w:szCs w:val="16"/>
              </w:rPr>
            </w:pPr>
            <w:r w:rsidRPr="0034032F">
              <w:rPr>
                <w:rFonts w:ascii="Courier New" w:hAnsi="Courier New" w:cs="Courier New"/>
                <w:sz w:val="16"/>
                <w:szCs w:val="16"/>
              </w:rPr>
              <w:t>ubuntu@ip-172-31-80-</w:t>
            </w:r>
            <w:proofErr w:type="gramStart"/>
            <w:r w:rsidRPr="0034032F">
              <w:rPr>
                <w:rFonts w:ascii="Courier New" w:hAnsi="Courier New" w:cs="Courier New"/>
                <w:sz w:val="16"/>
                <w:szCs w:val="16"/>
              </w:rPr>
              <w:t>219:~</w:t>
            </w:r>
            <w:proofErr w:type="gramEnd"/>
            <w:r w:rsidRPr="0034032F">
              <w:rPr>
                <w:rFonts w:ascii="Courier New" w:hAnsi="Courier New" w:cs="Courier New"/>
                <w:sz w:val="16"/>
                <w:szCs w:val="16"/>
              </w:rPr>
              <w:t>/devops_demos/isam_externalize_runtime_db2$</w:t>
            </w:r>
          </w:p>
          <w:p w14:paraId="4CD7903E" w14:textId="291042CD" w:rsidR="0034032F" w:rsidRPr="00187084" w:rsidRDefault="0034032F" w:rsidP="00C7038F">
            <w:pPr>
              <w:rPr>
                <w:rFonts w:ascii="Courier New" w:hAnsi="Courier New" w:cs="Courier New"/>
                <w:sz w:val="16"/>
                <w:szCs w:val="16"/>
              </w:rPr>
            </w:pPr>
          </w:p>
        </w:tc>
      </w:tr>
    </w:tbl>
    <w:p w14:paraId="323C4819" w14:textId="78ACD489" w:rsidR="0034032F" w:rsidRDefault="0034032F" w:rsidP="0034032F"/>
    <w:p w14:paraId="196287EE" w14:textId="6150CD91" w:rsidR="007C789B" w:rsidRDefault="007C789B" w:rsidP="0034032F">
      <w:r>
        <w:t>Launch the ISAM runtime DB2 Docker container using Docker Compose.</w:t>
      </w:r>
    </w:p>
    <w:p w14:paraId="73EB1C59" w14:textId="1DAB7905" w:rsidR="007C789B" w:rsidRDefault="007C789B" w:rsidP="0034032F"/>
    <w:tbl>
      <w:tblPr>
        <w:tblStyle w:val="TableGrid"/>
        <w:tblW w:w="0" w:type="auto"/>
        <w:shd w:val="pct15" w:color="auto" w:fill="auto"/>
        <w:tblLook w:val="04A0" w:firstRow="1" w:lastRow="0" w:firstColumn="1" w:lastColumn="0" w:noHBand="0" w:noVBand="1"/>
      </w:tblPr>
      <w:tblGrid>
        <w:gridCol w:w="9350"/>
      </w:tblGrid>
      <w:tr w:rsidR="007C789B" w:rsidRPr="00187084" w14:paraId="2B25E75A" w14:textId="77777777" w:rsidTr="00C7038F">
        <w:tc>
          <w:tcPr>
            <w:tcW w:w="9350" w:type="dxa"/>
            <w:shd w:val="pct15" w:color="auto" w:fill="auto"/>
          </w:tcPr>
          <w:p w14:paraId="5B8977C3" w14:textId="77777777" w:rsidR="007C789B" w:rsidRDefault="007C789B" w:rsidP="00C7038F">
            <w:pPr>
              <w:rPr>
                <w:rFonts w:ascii="Courier New" w:hAnsi="Courier New" w:cs="Courier New"/>
                <w:sz w:val="16"/>
                <w:szCs w:val="16"/>
              </w:rPr>
            </w:pPr>
          </w:p>
          <w:p w14:paraId="433858BA"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ubuntu@ip-172-31-80-</w:t>
            </w:r>
            <w:proofErr w:type="gramStart"/>
            <w:r w:rsidRPr="007C789B">
              <w:rPr>
                <w:rFonts w:ascii="Courier New" w:hAnsi="Courier New" w:cs="Courier New"/>
                <w:sz w:val="16"/>
                <w:szCs w:val="16"/>
              </w:rPr>
              <w:t>219:~</w:t>
            </w:r>
            <w:proofErr w:type="gramEnd"/>
            <w:r w:rsidRPr="007C789B">
              <w:rPr>
                <w:rFonts w:ascii="Courier New" w:hAnsi="Courier New" w:cs="Courier New"/>
                <w:sz w:val="16"/>
                <w:szCs w:val="16"/>
              </w:rPr>
              <w:t>/devops_demos/isam_externalize_runtime_db2$ docker-compose --file docker-compose-isamdb2.yml up -d</w:t>
            </w:r>
          </w:p>
          <w:p w14:paraId="63B0B4DB"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Creating network "isam_externalize_runtime_db2_default" with the default driver</w:t>
            </w:r>
          </w:p>
          <w:p w14:paraId="0D1714DF"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Creating volume "isam_externalize_runtime_db2_db2data_runtime" with default driver</w:t>
            </w:r>
          </w:p>
          <w:p w14:paraId="49886449"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Pulling isamdb2 (</w:t>
            </w:r>
            <w:proofErr w:type="spellStart"/>
            <w:r w:rsidRPr="007C789B">
              <w:rPr>
                <w:rFonts w:ascii="Courier New" w:hAnsi="Courier New" w:cs="Courier New"/>
                <w:sz w:val="16"/>
                <w:szCs w:val="16"/>
              </w:rPr>
              <w:t>ibmcom</w:t>
            </w:r>
            <w:proofErr w:type="spellEnd"/>
            <w:r w:rsidRPr="007C789B">
              <w:rPr>
                <w:rFonts w:ascii="Courier New" w:hAnsi="Courier New" w:cs="Courier New"/>
                <w:sz w:val="16"/>
                <w:szCs w:val="16"/>
              </w:rPr>
              <w:t>/db2:)...</w:t>
            </w:r>
          </w:p>
          <w:p w14:paraId="107C23FB"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 xml:space="preserve">latest: Pulling from </w:t>
            </w:r>
            <w:proofErr w:type="spellStart"/>
            <w:r w:rsidRPr="007C789B">
              <w:rPr>
                <w:rFonts w:ascii="Courier New" w:hAnsi="Courier New" w:cs="Courier New"/>
                <w:sz w:val="16"/>
                <w:szCs w:val="16"/>
              </w:rPr>
              <w:t>ibmcom</w:t>
            </w:r>
            <w:proofErr w:type="spellEnd"/>
            <w:r w:rsidRPr="007C789B">
              <w:rPr>
                <w:rFonts w:ascii="Courier New" w:hAnsi="Courier New" w:cs="Courier New"/>
                <w:sz w:val="16"/>
                <w:szCs w:val="16"/>
              </w:rPr>
              <w:t>/db2</w:t>
            </w:r>
          </w:p>
          <w:p w14:paraId="057D1766"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93156a512b98: Pull complete</w:t>
            </w:r>
          </w:p>
          <w:p w14:paraId="2AF754E9"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f8c518873786: Pull complete</w:t>
            </w:r>
          </w:p>
          <w:p w14:paraId="6D81329A"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5d4974261da2: Pull complete</w:t>
            </w:r>
          </w:p>
          <w:p w14:paraId="107F347C"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2d3a12d55319: Pull complete</w:t>
            </w:r>
          </w:p>
          <w:p w14:paraId="7B0D3A4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d8d137bd0181: Pull complete</w:t>
            </w:r>
          </w:p>
          <w:p w14:paraId="4582CA8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0b0c43213599: Pull complete</w:t>
            </w:r>
          </w:p>
          <w:p w14:paraId="45A18C1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650e3bc372c5: Pull complete</w:t>
            </w:r>
          </w:p>
          <w:p w14:paraId="61892F44"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5e228a7979f4: Pull complete</w:t>
            </w:r>
          </w:p>
          <w:p w14:paraId="66E731C5"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a63dd39fe354: Pull complete</w:t>
            </w:r>
          </w:p>
          <w:p w14:paraId="4E6D4C40"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99abac3871f1: Pull complete</w:t>
            </w:r>
          </w:p>
          <w:p w14:paraId="52130C7D"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c54c8a1d0024: Pull complete</w:t>
            </w:r>
          </w:p>
          <w:p w14:paraId="3FD2FE10"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77be002fb54b: Pull complete</w:t>
            </w:r>
          </w:p>
          <w:p w14:paraId="1C697FCF"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845b9a8effa4: Pull complete</w:t>
            </w:r>
          </w:p>
          <w:p w14:paraId="1658F36E"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Digest: sha</w:t>
            </w:r>
            <w:proofErr w:type="gramStart"/>
            <w:r w:rsidRPr="007C789B">
              <w:rPr>
                <w:rFonts w:ascii="Courier New" w:hAnsi="Courier New" w:cs="Courier New"/>
                <w:sz w:val="16"/>
                <w:szCs w:val="16"/>
              </w:rPr>
              <w:t>256:f</w:t>
            </w:r>
            <w:proofErr w:type="gramEnd"/>
            <w:r w:rsidRPr="007C789B">
              <w:rPr>
                <w:rFonts w:ascii="Courier New" w:hAnsi="Courier New" w:cs="Courier New"/>
                <w:sz w:val="16"/>
                <w:szCs w:val="16"/>
              </w:rPr>
              <w:t>596bc24ab88ceb4bc7845a7dec1af14d9f50ef95d22742b9cce9fe8386001f2</w:t>
            </w:r>
          </w:p>
          <w:p w14:paraId="6D7F8485"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 xml:space="preserve">Status: Downloaded newer image for </w:t>
            </w:r>
            <w:proofErr w:type="spellStart"/>
            <w:r w:rsidRPr="007C789B">
              <w:rPr>
                <w:rFonts w:ascii="Courier New" w:hAnsi="Courier New" w:cs="Courier New"/>
                <w:sz w:val="16"/>
                <w:szCs w:val="16"/>
              </w:rPr>
              <w:t>ibmcom</w:t>
            </w:r>
            <w:proofErr w:type="spellEnd"/>
            <w:r w:rsidRPr="007C789B">
              <w:rPr>
                <w:rFonts w:ascii="Courier New" w:hAnsi="Courier New" w:cs="Courier New"/>
                <w:sz w:val="16"/>
                <w:szCs w:val="16"/>
              </w:rPr>
              <w:t>/db</w:t>
            </w:r>
            <w:proofErr w:type="gramStart"/>
            <w:r w:rsidRPr="007C789B">
              <w:rPr>
                <w:rFonts w:ascii="Courier New" w:hAnsi="Courier New" w:cs="Courier New"/>
                <w:sz w:val="16"/>
                <w:szCs w:val="16"/>
              </w:rPr>
              <w:t>2:latest</w:t>
            </w:r>
            <w:proofErr w:type="gramEnd"/>
          </w:p>
          <w:p w14:paraId="500BE00C" w14:textId="77777777" w:rsidR="007C789B" w:rsidRPr="007C789B" w:rsidRDefault="007C789B" w:rsidP="007C789B">
            <w:pPr>
              <w:rPr>
                <w:rFonts w:ascii="Courier New" w:hAnsi="Courier New" w:cs="Courier New"/>
                <w:sz w:val="16"/>
                <w:szCs w:val="16"/>
              </w:rPr>
            </w:pPr>
            <w:r w:rsidRPr="007C789B">
              <w:rPr>
                <w:rFonts w:ascii="Courier New" w:hAnsi="Courier New" w:cs="Courier New"/>
                <w:sz w:val="16"/>
                <w:szCs w:val="16"/>
              </w:rPr>
              <w:t>Creating isamdb2 ... done</w:t>
            </w:r>
          </w:p>
          <w:p w14:paraId="0F4B92E5" w14:textId="729EFE67" w:rsidR="007C789B" w:rsidRDefault="007C789B" w:rsidP="007C789B">
            <w:pPr>
              <w:rPr>
                <w:rFonts w:ascii="Courier New" w:hAnsi="Courier New" w:cs="Courier New"/>
                <w:sz w:val="16"/>
                <w:szCs w:val="16"/>
              </w:rPr>
            </w:pPr>
            <w:r w:rsidRPr="007C789B">
              <w:rPr>
                <w:rFonts w:ascii="Courier New" w:hAnsi="Courier New" w:cs="Courier New"/>
                <w:sz w:val="16"/>
                <w:szCs w:val="16"/>
              </w:rPr>
              <w:t>ubuntu@ip-172-31-80-</w:t>
            </w:r>
            <w:proofErr w:type="gramStart"/>
            <w:r w:rsidRPr="007C789B">
              <w:rPr>
                <w:rFonts w:ascii="Courier New" w:hAnsi="Courier New" w:cs="Courier New"/>
                <w:sz w:val="16"/>
                <w:szCs w:val="16"/>
              </w:rPr>
              <w:t>219:~</w:t>
            </w:r>
            <w:proofErr w:type="gramEnd"/>
            <w:r w:rsidRPr="007C789B">
              <w:rPr>
                <w:rFonts w:ascii="Courier New" w:hAnsi="Courier New" w:cs="Courier New"/>
                <w:sz w:val="16"/>
                <w:szCs w:val="16"/>
              </w:rPr>
              <w:t>/devops_demos/isam_externalize_runtime_db2$</w:t>
            </w:r>
          </w:p>
          <w:p w14:paraId="7F6D9CD1" w14:textId="6829310C" w:rsidR="007C789B" w:rsidRPr="00187084" w:rsidRDefault="007C789B" w:rsidP="00C7038F">
            <w:pPr>
              <w:rPr>
                <w:rFonts w:ascii="Courier New" w:hAnsi="Courier New" w:cs="Courier New"/>
                <w:sz w:val="16"/>
                <w:szCs w:val="16"/>
              </w:rPr>
            </w:pPr>
          </w:p>
        </w:tc>
      </w:tr>
    </w:tbl>
    <w:p w14:paraId="564E83DD" w14:textId="614F267E" w:rsidR="007C789B" w:rsidRDefault="007C789B" w:rsidP="0034032F"/>
    <w:p w14:paraId="34849EAB" w14:textId="6BC618CF" w:rsidR="007C789B" w:rsidRDefault="007C789B" w:rsidP="0034032F">
      <w:r>
        <w:t xml:space="preserve">Docker will download the </w:t>
      </w:r>
      <w:proofErr w:type="spellStart"/>
      <w:r>
        <w:t>ibmcom</w:t>
      </w:r>
      <w:proofErr w:type="spellEnd"/>
      <w:r>
        <w:t>/db2 Docker image the first time you run the container.</w:t>
      </w:r>
    </w:p>
    <w:p w14:paraId="269A41C7" w14:textId="5225FCCD" w:rsidR="00187084" w:rsidRDefault="00187084" w:rsidP="00187084"/>
    <w:p w14:paraId="1660200A" w14:textId="24A5C89B" w:rsidR="00C96E03" w:rsidRDefault="00C96E03" w:rsidP="00C96E03">
      <w:pPr>
        <w:pStyle w:val="Heading3"/>
      </w:pPr>
      <w:r>
        <w:t>Configure DB2</w:t>
      </w:r>
    </w:p>
    <w:p w14:paraId="73B0ED2B" w14:textId="070DA73F" w:rsidR="00C96E03" w:rsidRDefault="00C96E03" w:rsidP="00187084"/>
    <w:p w14:paraId="0832818F" w14:textId="11CCDF04" w:rsidR="00C96E03" w:rsidRDefault="00C96E03" w:rsidP="00C96E03">
      <w:r w:rsidRPr="00500A1B">
        <w:t xml:space="preserve">In the ISAM V9 LMI, navigate to </w:t>
      </w:r>
      <w:r>
        <w:t>Manage System Settings-&gt;Secure Settings-&gt;File Downloads.</w:t>
      </w:r>
    </w:p>
    <w:p w14:paraId="7B944E5A" w14:textId="038ED1DA" w:rsidR="00C96E03" w:rsidRDefault="00C96E03" w:rsidP="00C96E03"/>
    <w:p w14:paraId="1915551D" w14:textId="284DD72F" w:rsidR="00C96E03" w:rsidRDefault="00C96E03" w:rsidP="00C96E03">
      <w:r>
        <w:t xml:space="preserve">Expand the </w:t>
      </w:r>
      <w:proofErr w:type="spellStart"/>
      <w:r>
        <w:t>access_control</w:t>
      </w:r>
      <w:proofErr w:type="spellEnd"/>
      <w:r>
        <w:t xml:space="preserve"> folder.</w:t>
      </w:r>
    </w:p>
    <w:p w14:paraId="4D44E5D6" w14:textId="673232AF" w:rsidR="00C96E03" w:rsidRDefault="00C96E03" w:rsidP="00C96E03"/>
    <w:p w14:paraId="0BCF4BA7" w14:textId="235D82E9" w:rsidR="00C96E03" w:rsidRDefault="00C96E03" w:rsidP="00C96E03">
      <w:r>
        <w:t>Expand the database folder.</w:t>
      </w:r>
    </w:p>
    <w:p w14:paraId="5573EB00" w14:textId="5B0B4E58" w:rsidR="00C96E03" w:rsidRDefault="00C96E03" w:rsidP="00C96E03"/>
    <w:p w14:paraId="5BC95CA9" w14:textId="686A7AF5" w:rsidR="00C96E03" w:rsidRDefault="00C96E03" w:rsidP="00C96E03">
      <w:r>
        <w:t>Expand the db2 folder.</w:t>
      </w:r>
    </w:p>
    <w:p w14:paraId="57FBF08E" w14:textId="77485279" w:rsidR="00C96E03" w:rsidRDefault="00C96E03" w:rsidP="00C96E03"/>
    <w:p w14:paraId="2C90D276" w14:textId="2E7177F5" w:rsidR="00C96E03" w:rsidRDefault="00C96E03" w:rsidP="00C96E03">
      <w:r>
        <w:t>Expand the runtime folder.</w:t>
      </w:r>
    </w:p>
    <w:p w14:paraId="5213B597" w14:textId="592A358D" w:rsidR="00C96E03" w:rsidRDefault="00C96E03" w:rsidP="00C96E03"/>
    <w:p w14:paraId="435537F1" w14:textId="4C2957C9" w:rsidR="00C96E03" w:rsidRDefault="00C96E03" w:rsidP="00C96E03">
      <w:r>
        <w:t>Highlight isam_access_control_db2.sql and click the Export button.</w:t>
      </w:r>
    </w:p>
    <w:p w14:paraId="691989D1" w14:textId="13C901ED" w:rsidR="00C96E03" w:rsidRDefault="00C96E03" w:rsidP="00C96E03"/>
    <w:p w14:paraId="215BA343" w14:textId="6B2B8754" w:rsidR="00C96E03" w:rsidRDefault="00C96E03" w:rsidP="00C96E03">
      <w:r>
        <w:t>Save isam_access_control_db2.sql to your local workstation.</w:t>
      </w:r>
    </w:p>
    <w:p w14:paraId="7FF38D69" w14:textId="3D84E490" w:rsidR="00C96E03" w:rsidRDefault="00C96E03" w:rsidP="00C96E03"/>
    <w:p w14:paraId="2E41460D" w14:textId="3E036505" w:rsidR="00C96E03" w:rsidRDefault="00C96E03" w:rsidP="00C96E03">
      <w:r>
        <w:t>Copy isam_access_control_db2.sql to the Docker host.</w:t>
      </w:r>
    </w:p>
    <w:p w14:paraId="3D00F7A3" w14:textId="338D9AB0" w:rsidR="00C96E03" w:rsidRDefault="00C96E03" w:rsidP="00C96E03"/>
    <w:p w14:paraId="5A7417D8" w14:textId="0486D047" w:rsidR="00C96E03" w:rsidRDefault="00C96E03" w:rsidP="00C96E03">
      <w:r>
        <w:t>Example</w:t>
      </w:r>
    </w:p>
    <w:tbl>
      <w:tblPr>
        <w:tblStyle w:val="TableGrid"/>
        <w:tblW w:w="0" w:type="auto"/>
        <w:shd w:val="pct15" w:color="auto" w:fill="auto"/>
        <w:tblLook w:val="04A0" w:firstRow="1" w:lastRow="0" w:firstColumn="1" w:lastColumn="0" w:noHBand="0" w:noVBand="1"/>
      </w:tblPr>
      <w:tblGrid>
        <w:gridCol w:w="9350"/>
      </w:tblGrid>
      <w:tr w:rsidR="00C96E03" w:rsidRPr="00187084" w14:paraId="62B4221D" w14:textId="77777777" w:rsidTr="007834E5">
        <w:tc>
          <w:tcPr>
            <w:tcW w:w="9350" w:type="dxa"/>
            <w:shd w:val="pct15" w:color="auto" w:fill="auto"/>
          </w:tcPr>
          <w:p w14:paraId="1D2E4479" w14:textId="77777777" w:rsidR="002D02BC" w:rsidRDefault="002D02BC" w:rsidP="00017646">
            <w:pPr>
              <w:rPr>
                <w:rFonts w:ascii="Courier New" w:hAnsi="Courier New" w:cs="Courier New"/>
                <w:sz w:val="16"/>
                <w:szCs w:val="16"/>
              </w:rPr>
            </w:pPr>
          </w:p>
          <w:p w14:paraId="49F4E444" w14:textId="1082B57F" w:rsidR="00017646" w:rsidRPr="00017646" w:rsidRDefault="00017646" w:rsidP="00017646">
            <w:pPr>
              <w:rPr>
                <w:rFonts w:ascii="Courier New" w:hAnsi="Courier New" w:cs="Courier New"/>
                <w:sz w:val="16"/>
                <w:szCs w:val="16"/>
              </w:rPr>
            </w:pPr>
            <w:proofErr w:type="spellStart"/>
            <w:r w:rsidRPr="00017646">
              <w:rPr>
                <w:rFonts w:ascii="Courier New" w:hAnsi="Courier New" w:cs="Courier New"/>
                <w:sz w:val="16"/>
                <w:szCs w:val="16"/>
              </w:rPr>
              <w:t>scp</w:t>
            </w:r>
            <w:proofErr w:type="spellEnd"/>
            <w:r w:rsidRPr="00017646">
              <w:rPr>
                <w:rFonts w:ascii="Courier New" w:hAnsi="Courier New" w:cs="Courier New"/>
                <w:sz w:val="16"/>
                <w:szCs w:val="16"/>
              </w:rPr>
              <w:t xml:space="preserve"> -</w:t>
            </w:r>
            <w:proofErr w:type="spellStart"/>
            <w:r w:rsidRPr="00017646">
              <w:rPr>
                <w:rFonts w:ascii="Courier New" w:hAnsi="Courier New" w:cs="Courier New"/>
                <w:sz w:val="16"/>
                <w:szCs w:val="16"/>
              </w:rPr>
              <w:t>i</w:t>
            </w:r>
            <w:proofErr w:type="spellEnd"/>
            <w:r w:rsidRPr="00017646">
              <w:rPr>
                <w:rFonts w:ascii="Courier New" w:hAnsi="Courier New" w:cs="Courier New"/>
                <w:sz w:val="16"/>
                <w:szCs w:val="16"/>
              </w:rPr>
              <w:t xml:space="preserve"> </w:t>
            </w:r>
            <w:r w:rsidR="002D02BC">
              <w:rPr>
                <w:rFonts w:ascii="Courier New" w:hAnsi="Courier New" w:cs="Courier New"/>
                <w:sz w:val="16"/>
                <w:szCs w:val="16"/>
              </w:rPr>
              <w:t>u</w:t>
            </w:r>
            <w:r w:rsidRPr="00017646">
              <w:rPr>
                <w:rFonts w:ascii="Courier New" w:hAnsi="Courier New" w:cs="Courier New"/>
                <w:sz w:val="16"/>
                <w:szCs w:val="16"/>
              </w:rPr>
              <w:t>s-east</w:t>
            </w:r>
            <w:proofErr w:type="spellStart"/>
            <w:r w:rsidRPr="00017646">
              <w:rPr>
                <w:rFonts w:ascii="Courier New" w:hAnsi="Courier New" w:cs="Courier New"/>
                <w:sz w:val="16"/>
                <w:szCs w:val="16"/>
              </w:rPr>
              <w:t>-1.pem</w:t>
            </w:r>
            <w:proofErr w:type="spellEnd"/>
            <w:r w:rsidRPr="00017646">
              <w:rPr>
                <w:rFonts w:ascii="Courier New" w:hAnsi="Courier New" w:cs="Courier New"/>
                <w:sz w:val="16"/>
                <w:szCs w:val="16"/>
              </w:rPr>
              <w:t xml:space="preserve"> isam_access_control_db2.sql ec2-user@</w:t>
            </w:r>
            <w:r w:rsidR="002D02BC">
              <w:rPr>
                <w:rFonts w:ascii="Courier New" w:hAnsi="Courier New" w:cs="Courier New"/>
                <w:sz w:val="16"/>
                <w:szCs w:val="16"/>
              </w:rPr>
              <w:t>&lt;ANSIBLE_DOCKER_HOST_DNS_NAME&gt;</w:t>
            </w:r>
            <w:r w:rsidRPr="00017646">
              <w:rPr>
                <w:rFonts w:ascii="Courier New" w:hAnsi="Courier New" w:cs="Courier New"/>
                <w:sz w:val="16"/>
                <w:szCs w:val="16"/>
              </w:rPr>
              <w:t>:/tmp/isam_access_control_db2.sql</w:t>
            </w:r>
          </w:p>
          <w:p w14:paraId="52E5D639" w14:textId="01797486" w:rsidR="00017646" w:rsidRDefault="00017646" w:rsidP="00017646">
            <w:pPr>
              <w:rPr>
                <w:rFonts w:ascii="Courier New" w:hAnsi="Courier New" w:cs="Courier New"/>
                <w:sz w:val="16"/>
                <w:szCs w:val="16"/>
              </w:rPr>
            </w:pPr>
            <w:r w:rsidRPr="00017646">
              <w:rPr>
                <w:rFonts w:ascii="Courier New" w:hAnsi="Courier New" w:cs="Courier New"/>
                <w:sz w:val="16"/>
                <w:szCs w:val="16"/>
              </w:rPr>
              <w:t xml:space="preserve">isam_access_control_db2.sql                   100%   25KB 460.2KB/s   00:00    </w:t>
            </w:r>
          </w:p>
          <w:p w14:paraId="6928F10B" w14:textId="7117498D" w:rsidR="00017646" w:rsidRPr="00187084" w:rsidRDefault="00017646" w:rsidP="002D02BC">
            <w:pPr>
              <w:rPr>
                <w:rFonts w:ascii="Courier New" w:hAnsi="Courier New" w:cs="Courier New"/>
                <w:sz w:val="16"/>
                <w:szCs w:val="16"/>
              </w:rPr>
            </w:pPr>
          </w:p>
        </w:tc>
      </w:tr>
    </w:tbl>
    <w:p w14:paraId="5B509214" w14:textId="77777777" w:rsidR="00C96E03" w:rsidRDefault="00C96E03" w:rsidP="00C96E03"/>
    <w:p w14:paraId="31FCC3DE" w14:textId="098B3972" w:rsidR="00C96E03" w:rsidRDefault="00C96E03" w:rsidP="00C96E03">
      <w:r>
        <w:t>On the Docker host, use docker cp to copy isam_access_control_db2.sql to the isamdb2 Docker container.</w:t>
      </w:r>
    </w:p>
    <w:p w14:paraId="3D276F0E" w14:textId="2CDC3F1C" w:rsidR="00C96E03" w:rsidRDefault="00C96E03" w:rsidP="00C96E03"/>
    <w:p w14:paraId="77962FC4" w14:textId="6BEB55DD" w:rsidR="00C96E03" w:rsidRDefault="00EC665F" w:rsidP="00187084">
      <w:r>
        <w:t>Example</w:t>
      </w:r>
    </w:p>
    <w:tbl>
      <w:tblPr>
        <w:tblStyle w:val="TableGrid"/>
        <w:tblW w:w="0" w:type="auto"/>
        <w:shd w:val="pct15" w:color="auto" w:fill="auto"/>
        <w:tblLook w:val="04A0" w:firstRow="1" w:lastRow="0" w:firstColumn="1" w:lastColumn="0" w:noHBand="0" w:noVBand="1"/>
      </w:tblPr>
      <w:tblGrid>
        <w:gridCol w:w="9350"/>
      </w:tblGrid>
      <w:tr w:rsidR="00187084" w:rsidRPr="00187084" w14:paraId="7A54E726" w14:textId="77777777" w:rsidTr="007834E5">
        <w:tc>
          <w:tcPr>
            <w:tcW w:w="9350" w:type="dxa"/>
            <w:shd w:val="pct15" w:color="auto" w:fill="auto"/>
          </w:tcPr>
          <w:p w14:paraId="1621E2CA" w14:textId="77777777" w:rsidR="002D02BC" w:rsidRDefault="002D02BC" w:rsidP="00017646">
            <w:pPr>
              <w:rPr>
                <w:rFonts w:ascii="Courier New" w:hAnsi="Courier New" w:cs="Courier New"/>
                <w:sz w:val="16"/>
                <w:szCs w:val="16"/>
              </w:rPr>
            </w:pPr>
          </w:p>
          <w:p w14:paraId="64ED1B1C" w14:textId="05A4962D" w:rsidR="00017646" w:rsidRPr="00017646" w:rsidRDefault="00017646" w:rsidP="00017646">
            <w:pPr>
              <w:rPr>
                <w:rFonts w:ascii="Courier New" w:hAnsi="Courier New" w:cs="Courier New"/>
                <w:sz w:val="16"/>
                <w:szCs w:val="16"/>
              </w:rPr>
            </w:pPr>
            <w:r w:rsidRPr="00017646">
              <w:rPr>
                <w:rFonts w:ascii="Courier New" w:hAnsi="Courier New" w:cs="Courier New"/>
                <w:sz w:val="16"/>
                <w:szCs w:val="16"/>
              </w:rPr>
              <w:t>docker cp /</w:t>
            </w:r>
            <w:proofErr w:type="spellStart"/>
            <w:r w:rsidRPr="00017646">
              <w:rPr>
                <w:rFonts w:ascii="Courier New" w:hAnsi="Courier New" w:cs="Courier New"/>
                <w:sz w:val="16"/>
                <w:szCs w:val="16"/>
              </w:rPr>
              <w:t>tmp</w:t>
            </w:r>
            <w:proofErr w:type="spellEnd"/>
            <w:r w:rsidRPr="00017646">
              <w:rPr>
                <w:rFonts w:ascii="Courier New" w:hAnsi="Courier New" w:cs="Courier New"/>
                <w:sz w:val="16"/>
                <w:szCs w:val="16"/>
              </w:rPr>
              <w:t>/isam_access_control_db2.sql isamdb2:/</w:t>
            </w:r>
            <w:proofErr w:type="spellStart"/>
            <w:r w:rsidRPr="00017646">
              <w:rPr>
                <w:rFonts w:ascii="Courier New" w:hAnsi="Courier New" w:cs="Courier New"/>
                <w:sz w:val="16"/>
                <w:szCs w:val="16"/>
              </w:rPr>
              <w:t>tmp</w:t>
            </w:r>
            <w:proofErr w:type="spellEnd"/>
            <w:r w:rsidRPr="00017646">
              <w:rPr>
                <w:rFonts w:ascii="Courier New" w:hAnsi="Courier New" w:cs="Courier New"/>
                <w:sz w:val="16"/>
                <w:szCs w:val="16"/>
              </w:rPr>
              <w:t>/isam_access_control_db2.sql</w:t>
            </w:r>
          </w:p>
          <w:p w14:paraId="06DA289E" w14:textId="11C9FD26" w:rsidR="00017646" w:rsidRPr="00187084" w:rsidRDefault="00017646" w:rsidP="002D02BC">
            <w:pPr>
              <w:rPr>
                <w:rFonts w:ascii="Courier New" w:hAnsi="Courier New" w:cs="Courier New"/>
                <w:sz w:val="16"/>
                <w:szCs w:val="16"/>
              </w:rPr>
            </w:pPr>
          </w:p>
        </w:tc>
      </w:tr>
    </w:tbl>
    <w:p w14:paraId="26348E06" w14:textId="4A5A2F84" w:rsidR="00187084" w:rsidRDefault="00187084" w:rsidP="00187084"/>
    <w:p w14:paraId="00DDAD9A" w14:textId="25B258D7" w:rsidR="00EC665F" w:rsidRDefault="00011E2D" w:rsidP="00187084">
      <w:r>
        <w:t>From the docker host, log into the isamdb2 docker image.</w:t>
      </w:r>
    </w:p>
    <w:p w14:paraId="16B3B07D" w14:textId="77777777" w:rsidR="00011E2D" w:rsidRDefault="00011E2D" w:rsidP="00011E2D"/>
    <w:tbl>
      <w:tblPr>
        <w:tblStyle w:val="TableGrid"/>
        <w:tblW w:w="0" w:type="auto"/>
        <w:shd w:val="pct15" w:color="auto" w:fill="auto"/>
        <w:tblLook w:val="04A0" w:firstRow="1" w:lastRow="0" w:firstColumn="1" w:lastColumn="0" w:noHBand="0" w:noVBand="1"/>
      </w:tblPr>
      <w:tblGrid>
        <w:gridCol w:w="9350"/>
      </w:tblGrid>
      <w:tr w:rsidR="00011E2D" w:rsidRPr="00187084" w14:paraId="6ABF69F9" w14:textId="77777777" w:rsidTr="007834E5">
        <w:tc>
          <w:tcPr>
            <w:tcW w:w="9350" w:type="dxa"/>
            <w:shd w:val="pct15" w:color="auto" w:fill="auto"/>
          </w:tcPr>
          <w:p w14:paraId="13DC5FB5" w14:textId="77777777" w:rsidR="00011E2D" w:rsidRDefault="00011E2D" w:rsidP="007834E5">
            <w:pPr>
              <w:rPr>
                <w:rFonts w:ascii="Courier New" w:hAnsi="Courier New" w:cs="Courier New"/>
                <w:sz w:val="16"/>
                <w:szCs w:val="16"/>
              </w:rPr>
            </w:pPr>
          </w:p>
          <w:p w14:paraId="29D15477" w14:textId="2D0619D4" w:rsidR="00011E2D" w:rsidRPr="00011E2D" w:rsidRDefault="00011E2D" w:rsidP="00011E2D">
            <w:pPr>
              <w:rPr>
                <w:rFonts w:ascii="Courier New" w:hAnsi="Courier New" w:cs="Courier New"/>
                <w:sz w:val="16"/>
                <w:szCs w:val="16"/>
              </w:rPr>
            </w:pPr>
            <w:r w:rsidRPr="00011E2D">
              <w:rPr>
                <w:rFonts w:ascii="Courier New" w:hAnsi="Courier New" w:cs="Courier New"/>
                <w:sz w:val="16"/>
                <w:szCs w:val="16"/>
              </w:rPr>
              <w:t>docker exec -it isamdb2 bash</w:t>
            </w:r>
          </w:p>
          <w:p w14:paraId="068656DF" w14:textId="08504F44" w:rsidR="00011E2D" w:rsidRPr="00187084" w:rsidRDefault="00011E2D" w:rsidP="002D02BC">
            <w:pPr>
              <w:rPr>
                <w:rFonts w:ascii="Courier New" w:hAnsi="Courier New" w:cs="Courier New"/>
                <w:sz w:val="16"/>
                <w:szCs w:val="16"/>
              </w:rPr>
            </w:pPr>
          </w:p>
        </w:tc>
      </w:tr>
    </w:tbl>
    <w:p w14:paraId="4A50BEC7" w14:textId="0F268FDF" w:rsidR="00011E2D" w:rsidRDefault="00011E2D" w:rsidP="00187084"/>
    <w:p w14:paraId="556A0BF1" w14:textId="0A36FDFC" w:rsidR="00011E2D" w:rsidRDefault="00011E2D" w:rsidP="00187084">
      <w:r>
        <w:t xml:space="preserve">On the isamdb2 docker </w:t>
      </w:r>
      <w:r w:rsidR="006323EC">
        <w:t>container</w:t>
      </w:r>
      <w:r>
        <w:t xml:space="preserve">, </w:t>
      </w:r>
      <w:proofErr w:type="spellStart"/>
      <w:r>
        <w:t>su</w:t>
      </w:r>
      <w:proofErr w:type="spellEnd"/>
      <w:r>
        <w:t xml:space="preserve"> to the db2inst1 instance owner ID.</w:t>
      </w:r>
    </w:p>
    <w:p w14:paraId="64362F0B" w14:textId="77777777" w:rsidR="00011E2D" w:rsidRDefault="00011E2D" w:rsidP="00011E2D"/>
    <w:tbl>
      <w:tblPr>
        <w:tblStyle w:val="TableGrid"/>
        <w:tblW w:w="0" w:type="auto"/>
        <w:shd w:val="pct15" w:color="auto" w:fill="auto"/>
        <w:tblLook w:val="04A0" w:firstRow="1" w:lastRow="0" w:firstColumn="1" w:lastColumn="0" w:noHBand="0" w:noVBand="1"/>
      </w:tblPr>
      <w:tblGrid>
        <w:gridCol w:w="9350"/>
      </w:tblGrid>
      <w:tr w:rsidR="00011E2D" w:rsidRPr="00187084" w14:paraId="58DBF2A4" w14:textId="77777777" w:rsidTr="007834E5">
        <w:tc>
          <w:tcPr>
            <w:tcW w:w="9350" w:type="dxa"/>
            <w:shd w:val="pct15" w:color="auto" w:fill="auto"/>
          </w:tcPr>
          <w:p w14:paraId="3E9123C1" w14:textId="77777777" w:rsidR="00011E2D" w:rsidRDefault="00011E2D" w:rsidP="007834E5">
            <w:pPr>
              <w:rPr>
                <w:rFonts w:ascii="Courier New" w:hAnsi="Courier New" w:cs="Courier New"/>
                <w:sz w:val="16"/>
                <w:szCs w:val="16"/>
              </w:rPr>
            </w:pPr>
          </w:p>
          <w:p w14:paraId="56EB888B" w14:textId="77777777" w:rsidR="00011E2D" w:rsidRPr="00011E2D" w:rsidRDefault="00011E2D" w:rsidP="00011E2D">
            <w:pPr>
              <w:rPr>
                <w:rFonts w:ascii="Courier New" w:hAnsi="Courier New" w:cs="Courier New"/>
                <w:sz w:val="16"/>
                <w:szCs w:val="16"/>
              </w:rPr>
            </w:pPr>
            <w:r w:rsidRPr="00011E2D">
              <w:rPr>
                <w:rFonts w:ascii="Courier New" w:hAnsi="Courier New" w:cs="Courier New"/>
                <w:sz w:val="16"/>
                <w:szCs w:val="16"/>
              </w:rPr>
              <w:t xml:space="preserve">[root@isamdb2 </w:t>
            </w:r>
            <w:proofErr w:type="spellStart"/>
            <w:proofErr w:type="gramStart"/>
            <w:r w:rsidRPr="00011E2D">
              <w:rPr>
                <w:rFonts w:ascii="Courier New" w:hAnsi="Courier New" w:cs="Courier New"/>
                <w:sz w:val="16"/>
                <w:szCs w:val="16"/>
              </w:rPr>
              <w:t>tmp</w:t>
            </w:r>
            <w:proofErr w:type="spellEnd"/>
            <w:r w:rsidRPr="00011E2D">
              <w:rPr>
                <w:rFonts w:ascii="Courier New" w:hAnsi="Courier New" w:cs="Courier New"/>
                <w:sz w:val="16"/>
                <w:szCs w:val="16"/>
              </w:rPr>
              <w:t>]#</w:t>
            </w:r>
            <w:proofErr w:type="gramEnd"/>
            <w:r w:rsidRPr="00011E2D">
              <w:rPr>
                <w:rFonts w:ascii="Courier New" w:hAnsi="Courier New" w:cs="Courier New"/>
                <w:sz w:val="16"/>
                <w:szCs w:val="16"/>
              </w:rPr>
              <w:t xml:space="preserve"> </w:t>
            </w:r>
            <w:proofErr w:type="spellStart"/>
            <w:r w:rsidRPr="00011E2D">
              <w:rPr>
                <w:rFonts w:ascii="Courier New" w:hAnsi="Courier New" w:cs="Courier New"/>
                <w:sz w:val="16"/>
                <w:szCs w:val="16"/>
              </w:rPr>
              <w:t>su</w:t>
            </w:r>
            <w:proofErr w:type="spellEnd"/>
            <w:r w:rsidRPr="00011E2D">
              <w:rPr>
                <w:rFonts w:ascii="Courier New" w:hAnsi="Courier New" w:cs="Courier New"/>
                <w:sz w:val="16"/>
                <w:szCs w:val="16"/>
              </w:rPr>
              <w:t xml:space="preserve"> - db2inst1</w:t>
            </w:r>
          </w:p>
          <w:p w14:paraId="24E21091" w14:textId="77777777" w:rsidR="00011E2D" w:rsidRPr="00011E2D" w:rsidRDefault="00011E2D" w:rsidP="00011E2D">
            <w:pPr>
              <w:rPr>
                <w:rFonts w:ascii="Courier New" w:hAnsi="Courier New" w:cs="Courier New"/>
                <w:sz w:val="16"/>
                <w:szCs w:val="16"/>
              </w:rPr>
            </w:pPr>
            <w:r w:rsidRPr="00011E2D">
              <w:rPr>
                <w:rFonts w:ascii="Courier New" w:hAnsi="Courier New" w:cs="Courier New"/>
                <w:sz w:val="16"/>
                <w:szCs w:val="16"/>
              </w:rPr>
              <w:t xml:space="preserve">Last login: Tue </w:t>
            </w:r>
            <w:proofErr w:type="gramStart"/>
            <w:r w:rsidRPr="00011E2D">
              <w:rPr>
                <w:rFonts w:ascii="Courier New" w:hAnsi="Courier New" w:cs="Courier New"/>
                <w:sz w:val="16"/>
                <w:szCs w:val="16"/>
              </w:rPr>
              <w:t>Nov  2</w:t>
            </w:r>
            <w:proofErr w:type="gramEnd"/>
            <w:r w:rsidRPr="00011E2D">
              <w:rPr>
                <w:rFonts w:ascii="Courier New" w:hAnsi="Courier New" w:cs="Courier New"/>
                <w:sz w:val="16"/>
                <w:szCs w:val="16"/>
              </w:rPr>
              <w:t xml:space="preserve"> 13:55:44 EDT 2021</w:t>
            </w:r>
          </w:p>
          <w:p w14:paraId="0E4826C2" w14:textId="0FA25CE0" w:rsidR="00011E2D" w:rsidRDefault="00011E2D" w:rsidP="00011E2D">
            <w:pPr>
              <w:rPr>
                <w:rFonts w:ascii="Courier New" w:hAnsi="Courier New" w:cs="Courier New"/>
                <w:sz w:val="16"/>
                <w:szCs w:val="16"/>
              </w:rPr>
            </w:pPr>
            <w:r w:rsidRPr="00011E2D">
              <w:rPr>
                <w:rFonts w:ascii="Courier New" w:hAnsi="Courier New" w:cs="Courier New"/>
                <w:sz w:val="16"/>
                <w:szCs w:val="16"/>
              </w:rPr>
              <w:t xml:space="preserve">[db2inst1@isamdb2 </w:t>
            </w:r>
            <w:proofErr w:type="gramStart"/>
            <w:r w:rsidRPr="00011E2D">
              <w:rPr>
                <w:rFonts w:ascii="Courier New" w:hAnsi="Courier New" w:cs="Courier New"/>
                <w:sz w:val="16"/>
                <w:szCs w:val="16"/>
              </w:rPr>
              <w:t>~]$</w:t>
            </w:r>
            <w:proofErr w:type="gramEnd"/>
          </w:p>
          <w:p w14:paraId="0DB7A259" w14:textId="61156ECA" w:rsidR="00011E2D" w:rsidRPr="00187084" w:rsidRDefault="00011E2D" w:rsidP="007834E5">
            <w:pPr>
              <w:rPr>
                <w:rFonts w:ascii="Courier New" w:hAnsi="Courier New" w:cs="Courier New"/>
                <w:sz w:val="16"/>
                <w:szCs w:val="16"/>
              </w:rPr>
            </w:pPr>
          </w:p>
        </w:tc>
      </w:tr>
    </w:tbl>
    <w:p w14:paraId="3A6DB138" w14:textId="00D39F04" w:rsidR="00011E2D" w:rsidRDefault="00011E2D" w:rsidP="00187084"/>
    <w:p w14:paraId="5187FA93" w14:textId="20332EE7" w:rsidR="00011E2D" w:rsidRDefault="00011E2D" w:rsidP="00187084">
      <w:r>
        <w:t xml:space="preserve">Edit the </w:t>
      </w:r>
      <w:r w:rsidRPr="00011E2D">
        <w:t>isam_access_control_db2.sql file</w:t>
      </w:r>
      <w:r>
        <w:t xml:space="preserve"> to perform the following global replacements:</w:t>
      </w:r>
    </w:p>
    <w:p w14:paraId="47D5EF38" w14:textId="75472509" w:rsidR="00011E2D" w:rsidRDefault="00011E2D" w:rsidP="00187084"/>
    <w:tbl>
      <w:tblPr>
        <w:tblStyle w:val="TableGrid"/>
        <w:tblW w:w="0" w:type="auto"/>
        <w:tblLook w:val="04A0" w:firstRow="1" w:lastRow="0" w:firstColumn="1" w:lastColumn="0" w:noHBand="0" w:noVBand="1"/>
      </w:tblPr>
      <w:tblGrid>
        <w:gridCol w:w="4675"/>
        <w:gridCol w:w="4675"/>
      </w:tblGrid>
      <w:tr w:rsidR="00011E2D" w14:paraId="2E438602" w14:textId="77777777" w:rsidTr="007834E5">
        <w:tc>
          <w:tcPr>
            <w:tcW w:w="9350" w:type="dxa"/>
            <w:gridSpan w:val="2"/>
          </w:tcPr>
          <w:p w14:paraId="32DEF401" w14:textId="60910FF1" w:rsidR="00011E2D" w:rsidRDefault="00011E2D" w:rsidP="00011E2D">
            <w:pPr>
              <w:jc w:val="center"/>
            </w:pPr>
            <w:r>
              <w:t>Replace</w:t>
            </w:r>
          </w:p>
        </w:tc>
      </w:tr>
      <w:tr w:rsidR="00011E2D" w14:paraId="2B81CF0D" w14:textId="77777777" w:rsidTr="00011E2D">
        <w:tc>
          <w:tcPr>
            <w:tcW w:w="4675" w:type="dxa"/>
          </w:tcPr>
          <w:p w14:paraId="6F78C4AE" w14:textId="4FC1FD85" w:rsidR="00011E2D" w:rsidRDefault="00011E2D" w:rsidP="00187084">
            <w:r>
              <w:t>Search Token</w:t>
            </w:r>
          </w:p>
        </w:tc>
        <w:tc>
          <w:tcPr>
            <w:tcW w:w="4675" w:type="dxa"/>
          </w:tcPr>
          <w:p w14:paraId="071E2BC5" w14:textId="3C0A7BF6" w:rsidR="00011E2D" w:rsidRDefault="00011E2D" w:rsidP="00187084">
            <w:r>
              <w:t>Replacement Value</w:t>
            </w:r>
          </w:p>
        </w:tc>
      </w:tr>
      <w:tr w:rsidR="00011E2D" w14:paraId="536A99A5" w14:textId="77777777" w:rsidTr="00011E2D">
        <w:tc>
          <w:tcPr>
            <w:tcW w:w="4675" w:type="dxa"/>
          </w:tcPr>
          <w:p w14:paraId="20DD8034" w14:textId="601B4C96" w:rsidR="00011E2D" w:rsidRDefault="00011E2D" w:rsidP="00187084">
            <w:r w:rsidRPr="00011E2D">
              <w:t>&amp;DBINSTANCE</w:t>
            </w:r>
          </w:p>
        </w:tc>
        <w:tc>
          <w:tcPr>
            <w:tcW w:w="4675" w:type="dxa"/>
          </w:tcPr>
          <w:p w14:paraId="6C8C0A0E" w14:textId="20D18EA3" w:rsidR="00011E2D" w:rsidRDefault="00011E2D" w:rsidP="00187084">
            <w:r>
              <w:t>db2inst1</w:t>
            </w:r>
          </w:p>
        </w:tc>
      </w:tr>
      <w:tr w:rsidR="00011E2D" w14:paraId="4B83B232" w14:textId="77777777" w:rsidTr="00011E2D">
        <w:tc>
          <w:tcPr>
            <w:tcW w:w="4675" w:type="dxa"/>
          </w:tcPr>
          <w:p w14:paraId="6220778C" w14:textId="5264AF5B" w:rsidR="00011E2D" w:rsidRPr="00011E2D" w:rsidRDefault="00011E2D" w:rsidP="00187084">
            <w:r w:rsidRPr="00011E2D">
              <w:lastRenderedPageBreak/>
              <w:t>&amp;DBUSER</w:t>
            </w:r>
          </w:p>
        </w:tc>
        <w:tc>
          <w:tcPr>
            <w:tcW w:w="4675" w:type="dxa"/>
          </w:tcPr>
          <w:p w14:paraId="1297256E" w14:textId="4C716E07" w:rsidR="00011E2D" w:rsidRDefault="00011E2D" w:rsidP="00187084">
            <w:r>
              <w:t>db2inst1</w:t>
            </w:r>
          </w:p>
        </w:tc>
      </w:tr>
      <w:tr w:rsidR="00011E2D" w14:paraId="73D992D7" w14:textId="77777777" w:rsidTr="00011E2D">
        <w:tc>
          <w:tcPr>
            <w:tcW w:w="4675" w:type="dxa"/>
          </w:tcPr>
          <w:p w14:paraId="2A1E33BB" w14:textId="62255BCB" w:rsidR="00011E2D" w:rsidRPr="00011E2D" w:rsidRDefault="00011E2D" w:rsidP="00187084">
            <w:r w:rsidRPr="00011E2D">
              <w:t>&amp;DBPASSWORD</w:t>
            </w:r>
          </w:p>
        </w:tc>
        <w:tc>
          <w:tcPr>
            <w:tcW w:w="4675" w:type="dxa"/>
          </w:tcPr>
          <w:p w14:paraId="63B36293" w14:textId="134B12C7" w:rsidR="00011E2D" w:rsidRDefault="00011E2D" w:rsidP="00187084">
            <w:r>
              <w:t>Passw0rd</w:t>
            </w:r>
          </w:p>
        </w:tc>
      </w:tr>
    </w:tbl>
    <w:p w14:paraId="1199ED5F" w14:textId="77777777" w:rsidR="00011E2D" w:rsidRDefault="00011E2D" w:rsidP="00187084"/>
    <w:p w14:paraId="22F8BBAB" w14:textId="13CE2DED" w:rsidR="00011E2D" w:rsidRDefault="00011E2D" w:rsidP="00187084">
      <w:r>
        <w:t xml:space="preserve">Use the db2 CLI to run the </w:t>
      </w:r>
      <w:r w:rsidRPr="00011E2D">
        <w:t>isam_access_control_db2.sql</w:t>
      </w:r>
      <w:r>
        <w:t xml:space="preserve"> file.</w:t>
      </w:r>
    </w:p>
    <w:p w14:paraId="4EEBF579" w14:textId="77777777" w:rsidR="00011E2D" w:rsidRDefault="00011E2D" w:rsidP="00011E2D"/>
    <w:tbl>
      <w:tblPr>
        <w:tblStyle w:val="TableGrid"/>
        <w:tblW w:w="0" w:type="auto"/>
        <w:shd w:val="pct15" w:color="auto" w:fill="auto"/>
        <w:tblLook w:val="04A0" w:firstRow="1" w:lastRow="0" w:firstColumn="1" w:lastColumn="0" w:noHBand="0" w:noVBand="1"/>
      </w:tblPr>
      <w:tblGrid>
        <w:gridCol w:w="9350"/>
      </w:tblGrid>
      <w:tr w:rsidR="00011E2D" w:rsidRPr="00B61330" w14:paraId="4F1B3BEA" w14:textId="77777777" w:rsidTr="007834E5">
        <w:tc>
          <w:tcPr>
            <w:tcW w:w="9350" w:type="dxa"/>
            <w:shd w:val="pct15" w:color="auto" w:fill="auto"/>
          </w:tcPr>
          <w:p w14:paraId="7C8348F9" w14:textId="77777777" w:rsidR="002D02BC" w:rsidRDefault="002D02BC" w:rsidP="007834E5">
            <w:pPr>
              <w:rPr>
                <w:rFonts w:ascii="Courier New" w:hAnsi="Courier New" w:cs="Courier New"/>
                <w:sz w:val="16"/>
                <w:szCs w:val="16"/>
              </w:rPr>
            </w:pPr>
          </w:p>
          <w:p w14:paraId="17289D32" w14:textId="25CE75A0" w:rsidR="009A1B82" w:rsidRDefault="00011E2D" w:rsidP="007834E5">
            <w:pPr>
              <w:rPr>
                <w:rFonts w:ascii="Courier New" w:hAnsi="Courier New" w:cs="Courier New"/>
                <w:sz w:val="16"/>
                <w:szCs w:val="16"/>
              </w:rPr>
            </w:pPr>
            <w:r w:rsidRPr="00CB085C">
              <w:rPr>
                <w:rFonts w:ascii="Courier New" w:hAnsi="Courier New" w:cs="Courier New"/>
                <w:sz w:val="16"/>
                <w:szCs w:val="16"/>
              </w:rPr>
              <w:t>db2 -</w:t>
            </w:r>
            <w:proofErr w:type="spellStart"/>
            <w:r w:rsidRPr="00CB085C">
              <w:rPr>
                <w:rFonts w:ascii="Courier New" w:hAnsi="Courier New" w:cs="Courier New"/>
                <w:sz w:val="16"/>
                <w:szCs w:val="16"/>
              </w:rPr>
              <w:t>tsvf</w:t>
            </w:r>
            <w:proofErr w:type="spellEnd"/>
            <w:r w:rsidRPr="00CB085C">
              <w:rPr>
                <w:rFonts w:ascii="Courier New" w:hAnsi="Courier New" w:cs="Courier New"/>
                <w:sz w:val="16"/>
                <w:szCs w:val="16"/>
              </w:rPr>
              <w:t xml:space="preserve"> /</w:t>
            </w:r>
            <w:proofErr w:type="spellStart"/>
            <w:r w:rsidRPr="00CB085C">
              <w:rPr>
                <w:rFonts w:ascii="Courier New" w:hAnsi="Courier New" w:cs="Courier New"/>
                <w:sz w:val="16"/>
                <w:szCs w:val="16"/>
              </w:rPr>
              <w:t>tmp</w:t>
            </w:r>
            <w:proofErr w:type="spellEnd"/>
            <w:r w:rsidRPr="00CB085C">
              <w:rPr>
                <w:rFonts w:ascii="Courier New" w:hAnsi="Courier New" w:cs="Courier New"/>
                <w:sz w:val="16"/>
                <w:szCs w:val="16"/>
              </w:rPr>
              <w:t>/isam_access_control_db2.sql</w:t>
            </w:r>
          </w:p>
          <w:p w14:paraId="55F5BB31" w14:textId="021C6A5A" w:rsidR="009A1B82" w:rsidRPr="00B61330" w:rsidRDefault="009A1B82" w:rsidP="007834E5">
            <w:pPr>
              <w:rPr>
                <w:rFonts w:ascii="Courier New" w:hAnsi="Courier New" w:cs="Courier New"/>
                <w:sz w:val="16"/>
                <w:szCs w:val="16"/>
              </w:rPr>
            </w:pPr>
          </w:p>
        </w:tc>
      </w:tr>
    </w:tbl>
    <w:p w14:paraId="3BAF4B63" w14:textId="53936E18" w:rsidR="00011E2D" w:rsidRDefault="00011E2D" w:rsidP="00187084"/>
    <w:p w14:paraId="20F19C97" w14:textId="4A248C92" w:rsidR="009A1B82" w:rsidRDefault="009A1B82" w:rsidP="00187084">
      <w:r>
        <w:t>Review output for errors.</w:t>
      </w:r>
    </w:p>
    <w:p w14:paraId="5ACB6EF4" w14:textId="77777777" w:rsidR="009A1B82" w:rsidRDefault="009A1B82" w:rsidP="009A1B82"/>
    <w:tbl>
      <w:tblPr>
        <w:tblStyle w:val="TableGrid"/>
        <w:tblW w:w="0" w:type="auto"/>
        <w:shd w:val="pct15" w:color="auto" w:fill="auto"/>
        <w:tblLook w:val="04A0" w:firstRow="1" w:lastRow="0" w:firstColumn="1" w:lastColumn="0" w:noHBand="0" w:noVBand="1"/>
      </w:tblPr>
      <w:tblGrid>
        <w:gridCol w:w="9350"/>
      </w:tblGrid>
      <w:tr w:rsidR="009A1B82" w:rsidRPr="00B61330" w14:paraId="5AA47174" w14:textId="77777777" w:rsidTr="007834E5">
        <w:tc>
          <w:tcPr>
            <w:tcW w:w="9350" w:type="dxa"/>
            <w:shd w:val="pct15" w:color="auto" w:fill="auto"/>
          </w:tcPr>
          <w:p w14:paraId="496C5C95" w14:textId="77777777" w:rsidR="009A1B82" w:rsidRDefault="009A1B82" w:rsidP="007834E5">
            <w:pPr>
              <w:rPr>
                <w:rFonts w:ascii="Courier New" w:hAnsi="Courier New" w:cs="Courier New"/>
                <w:sz w:val="16"/>
                <w:szCs w:val="16"/>
              </w:rPr>
            </w:pPr>
          </w:p>
          <w:p w14:paraId="0E8BEB76"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ATTACH TO db2inst1</w:t>
            </w:r>
          </w:p>
          <w:p w14:paraId="28D4D0EE" w14:textId="77777777" w:rsidR="009A1B82" w:rsidRPr="00CB085C" w:rsidRDefault="009A1B82" w:rsidP="007834E5">
            <w:pPr>
              <w:rPr>
                <w:rFonts w:ascii="Courier New" w:hAnsi="Courier New" w:cs="Courier New"/>
                <w:sz w:val="16"/>
                <w:szCs w:val="16"/>
              </w:rPr>
            </w:pPr>
          </w:p>
          <w:p w14:paraId="076003BF"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Instance Attachment Information</w:t>
            </w:r>
          </w:p>
          <w:p w14:paraId="097C5C3B" w14:textId="77777777" w:rsidR="009A1B82" w:rsidRPr="00CB085C" w:rsidRDefault="009A1B82" w:rsidP="007834E5">
            <w:pPr>
              <w:rPr>
                <w:rFonts w:ascii="Courier New" w:hAnsi="Courier New" w:cs="Courier New"/>
                <w:sz w:val="16"/>
                <w:szCs w:val="16"/>
              </w:rPr>
            </w:pPr>
          </w:p>
          <w:p w14:paraId="02EAEC80"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Instance server        = DB2/LINUXX8664 11.5.6.0</w:t>
            </w:r>
          </w:p>
          <w:p w14:paraId="097F8C4C"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Authorization ID       = DB2INST1</w:t>
            </w:r>
          </w:p>
          <w:p w14:paraId="7D35F003"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Local instance alias   = DB2INST1</w:t>
            </w:r>
          </w:p>
          <w:p w14:paraId="1945A0F6" w14:textId="77777777" w:rsidR="009A1B82" w:rsidRPr="00CB085C" w:rsidRDefault="009A1B82" w:rsidP="007834E5">
            <w:pPr>
              <w:rPr>
                <w:rFonts w:ascii="Courier New" w:hAnsi="Courier New" w:cs="Courier New"/>
                <w:sz w:val="16"/>
                <w:szCs w:val="16"/>
              </w:rPr>
            </w:pPr>
          </w:p>
          <w:p w14:paraId="1F3CCE11" w14:textId="77777777" w:rsidR="009A1B82" w:rsidRPr="00CB085C" w:rsidRDefault="009A1B82" w:rsidP="007834E5">
            <w:pPr>
              <w:rPr>
                <w:rFonts w:ascii="Courier New" w:hAnsi="Courier New" w:cs="Courier New"/>
                <w:sz w:val="16"/>
                <w:szCs w:val="16"/>
              </w:rPr>
            </w:pPr>
          </w:p>
          <w:p w14:paraId="7ABA2DB3"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DATABASE HVDB ALIAS HVDB using </w:t>
            </w:r>
            <w:proofErr w:type="spellStart"/>
            <w:r w:rsidRPr="00CB085C">
              <w:rPr>
                <w:rFonts w:ascii="Courier New" w:hAnsi="Courier New" w:cs="Courier New"/>
                <w:sz w:val="16"/>
                <w:szCs w:val="16"/>
              </w:rPr>
              <w:t>codeset</w:t>
            </w:r>
            <w:proofErr w:type="spellEnd"/>
            <w:r w:rsidRPr="00CB085C">
              <w:rPr>
                <w:rFonts w:ascii="Courier New" w:hAnsi="Courier New" w:cs="Courier New"/>
                <w:sz w:val="16"/>
                <w:szCs w:val="16"/>
              </w:rPr>
              <w:t xml:space="preserve"> UTF-8 territory us PAGESIZE 16384 WITH "HVDB Tables"</w:t>
            </w:r>
          </w:p>
          <w:p w14:paraId="53782FD3"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CREATE DATABASE command completed successfully.</w:t>
            </w:r>
          </w:p>
          <w:p w14:paraId="44CF9EF9" w14:textId="77777777" w:rsidR="009A1B82" w:rsidRPr="00CB085C" w:rsidRDefault="009A1B82" w:rsidP="007834E5">
            <w:pPr>
              <w:rPr>
                <w:rFonts w:ascii="Courier New" w:hAnsi="Courier New" w:cs="Courier New"/>
                <w:sz w:val="16"/>
                <w:szCs w:val="16"/>
              </w:rPr>
            </w:pPr>
          </w:p>
          <w:p w14:paraId="6C1290D1"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CONNECT TO HVDB USER db2inst1 USING         </w:t>
            </w:r>
          </w:p>
          <w:p w14:paraId="1F4AA461" w14:textId="77777777" w:rsidR="009A1B82" w:rsidRPr="00CB085C" w:rsidRDefault="009A1B82" w:rsidP="007834E5">
            <w:pPr>
              <w:rPr>
                <w:rFonts w:ascii="Courier New" w:hAnsi="Courier New" w:cs="Courier New"/>
                <w:sz w:val="16"/>
                <w:szCs w:val="16"/>
              </w:rPr>
            </w:pPr>
          </w:p>
          <w:p w14:paraId="0D90D9DC"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Database Connection Information</w:t>
            </w:r>
          </w:p>
          <w:p w14:paraId="09027E61" w14:textId="77777777" w:rsidR="009A1B82" w:rsidRPr="00CB085C" w:rsidRDefault="009A1B82" w:rsidP="007834E5">
            <w:pPr>
              <w:rPr>
                <w:rFonts w:ascii="Courier New" w:hAnsi="Courier New" w:cs="Courier New"/>
                <w:sz w:val="16"/>
                <w:szCs w:val="16"/>
              </w:rPr>
            </w:pPr>
          </w:p>
          <w:p w14:paraId="3FB6FE38"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Database server        = DB2/LINUXX8664 11.5.6.0</w:t>
            </w:r>
          </w:p>
          <w:p w14:paraId="6A437FE9"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SQL authorization ID   = DB2INST1</w:t>
            </w:r>
          </w:p>
          <w:p w14:paraId="3A8EF81E"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 Local database alias   = HVDB</w:t>
            </w:r>
          </w:p>
          <w:p w14:paraId="19D17503" w14:textId="77777777" w:rsidR="009A1B82" w:rsidRPr="00CB085C" w:rsidRDefault="009A1B82" w:rsidP="007834E5">
            <w:pPr>
              <w:rPr>
                <w:rFonts w:ascii="Courier New" w:hAnsi="Courier New" w:cs="Courier New"/>
                <w:sz w:val="16"/>
                <w:szCs w:val="16"/>
              </w:rPr>
            </w:pPr>
          </w:p>
          <w:p w14:paraId="1382ACF7" w14:textId="77777777" w:rsidR="009A1B82" w:rsidRPr="00CB085C" w:rsidRDefault="009A1B82" w:rsidP="007834E5">
            <w:pPr>
              <w:rPr>
                <w:rFonts w:ascii="Courier New" w:hAnsi="Courier New" w:cs="Courier New"/>
                <w:sz w:val="16"/>
                <w:szCs w:val="16"/>
              </w:rPr>
            </w:pPr>
          </w:p>
          <w:p w14:paraId="17322E0A"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TABLE HVDB_SCHEMA_UPDATES </w:t>
            </w:r>
            <w:proofErr w:type="gramStart"/>
            <w:r w:rsidRPr="00CB085C">
              <w:rPr>
                <w:rFonts w:ascii="Courier New" w:hAnsi="Courier New" w:cs="Courier New"/>
                <w:sz w:val="16"/>
                <w:szCs w:val="16"/>
              </w:rPr>
              <w:t>( DSU</w:t>
            </w:r>
            <w:proofErr w:type="gramEnd"/>
            <w:r w:rsidRPr="00CB085C">
              <w:rPr>
                <w:rFonts w:ascii="Courier New" w:hAnsi="Courier New" w:cs="Courier New"/>
                <w:sz w:val="16"/>
                <w:szCs w:val="16"/>
              </w:rPr>
              <w:t>_INSTALL_DATE  TIMESTAMP NOT NULL, DSU_VERSION       INTEGER NOT NULL, DSU_FILE          VARCHAR(256) NOT NULL )</w:t>
            </w:r>
          </w:p>
          <w:p w14:paraId="7B1CF2D9"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209D5809" w14:textId="77777777" w:rsidR="009A1B82" w:rsidRPr="00CB085C" w:rsidRDefault="009A1B82" w:rsidP="007834E5">
            <w:pPr>
              <w:rPr>
                <w:rFonts w:ascii="Courier New" w:hAnsi="Courier New" w:cs="Courier New"/>
                <w:sz w:val="16"/>
                <w:szCs w:val="16"/>
              </w:rPr>
            </w:pPr>
          </w:p>
          <w:p w14:paraId="4F4705A5"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COMMIT</w:t>
            </w:r>
          </w:p>
          <w:p w14:paraId="72B06381"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3E64086" w14:textId="77777777" w:rsidR="009A1B82" w:rsidRPr="00CB085C" w:rsidRDefault="009A1B82" w:rsidP="007834E5">
            <w:pPr>
              <w:rPr>
                <w:rFonts w:ascii="Courier New" w:hAnsi="Courier New" w:cs="Courier New"/>
                <w:sz w:val="16"/>
                <w:szCs w:val="16"/>
              </w:rPr>
            </w:pPr>
          </w:p>
          <w:p w14:paraId="63464DD6"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INSERT INTO HVDB_SCHEMA_UPDATES VALUES(CURRENT_TIMESTAMP,201907029,'Install')</w:t>
            </w:r>
          </w:p>
          <w:p w14:paraId="1B250002"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57E0A77" w14:textId="77777777" w:rsidR="009A1B82" w:rsidRPr="00CB085C" w:rsidRDefault="009A1B82" w:rsidP="007834E5">
            <w:pPr>
              <w:rPr>
                <w:rFonts w:ascii="Courier New" w:hAnsi="Courier New" w:cs="Courier New"/>
                <w:sz w:val="16"/>
                <w:szCs w:val="16"/>
              </w:rPr>
            </w:pPr>
          </w:p>
          <w:p w14:paraId="7F646AD7"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COMMIT</w:t>
            </w:r>
          </w:p>
          <w:p w14:paraId="4A63C4CC"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081A856" w14:textId="77777777" w:rsidR="009A1B82" w:rsidRPr="00CB085C" w:rsidRDefault="009A1B82" w:rsidP="007834E5">
            <w:pPr>
              <w:rPr>
                <w:rFonts w:ascii="Courier New" w:hAnsi="Courier New" w:cs="Courier New"/>
                <w:sz w:val="16"/>
                <w:szCs w:val="16"/>
              </w:rPr>
            </w:pPr>
          </w:p>
          <w:p w14:paraId="3923F077"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TABLE SCIM_EAS_EXT_USERS </w:t>
            </w:r>
            <w:proofErr w:type="gramStart"/>
            <w:r w:rsidRPr="00CB085C">
              <w:rPr>
                <w:rFonts w:ascii="Courier New" w:hAnsi="Courier New" w:cs="Courier New"/>
                <w:sz w:val="16"/>
                <w:szCs w:val="16"/>
              </w:rPr>
              <w:t>( EXT</w:t>
            </w:r>
            <w:proofErr w:type="gramEnd"/>
            <w:r w:rsidRPr="00CB085C">
              <w:rPr>
                <w:rFonts w:ascii="Courier New" w:hAnsi="Courier New" w:cs="Courier New"/>
                <w:sz w:val="16"/>
                <w:szCs w:val="16"/>
              </w:rPr>
              <w:t>_UID VARCHAR(64) NOT NULL, USER_SHORTNAME VARCHAR(64) NOT NULL, CFGID INTEGER NOT NULL, CONSTRAINT EAS_EXT_UID_UNIQE  UNIQUE (EXT_UID), CONSTRAINT SCIM_EAS_EXT_USER_PK PRIMARY KEY (EXT_UID, USER_SHORTNAME) )</w:t>
            </w:r>
          </w:p>
          <w:p w14:paraId="32CCDD92"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785D09CB" w14:textId="77777777" w:rsidR="009A1B82" w:rsidRPr="00CB085C" w:rsidRDefault="009A1B82" w:rsidP="007834E5">
            <w:pPr>
              <w:rPr>
                <w:rFonts w:ascii="Courier New" w:hAnsi="Courier New" w:cs="Courier New"/>
                <w:sz w:val="16"/>
                <w:szCs w:val="16"/>
              </w:rPr>
            </w:pPr>
          </w:p>
          <w:p w14:paraId="244DB632"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 xml:space="preserve">CREATE TABLE SCIM_EAS_EXT_METHODS </w:t>
            </w:r>
            <w:proofErr w:type="gramStart"/>
            <w:r w:rsidRPr="00CB085C">
              <w:rPr>
                <w:rFonts w:ascii="Courier New" w:hAnsi="Courier New" w:cs="Courier New"/>
                <w:sz w:val="16"/>
                <w:szCs w:val="16"/>
              </w:rPr>
              <w:t>( EXT</w:t>
            </w:r>
            <w:proofErr w:type="gramEnd"/>
            <w:r w:rsidRPr="00CB085C">
              <w:rPr>
                <w:rFonts w:ascii="Courier New" w:hAnsi="Courier New" w:cs="Courier New"/>
                <w:sz w:val="16"/>
                <w:szCs w:val="16"/>
              </w:rPr>
              <w:t>_MID VARCHAR(64) NOT NULL, EXT_UID VARCHAR(64) NOT NULL, SCIM_SCHEMA VARCHAR(256) NOT NULL, CONSTRAINT SCIM_EAS_EXT_METH_PK PRIMARY KEY (EXT_MID), FOREIGN KEY (EXT_UID) REFERENCES SCIM_EAS_EXT_USERS(EXT_UID) ON DELETE CASCADE )</w:t>
            </w:r>
          </w:p>
          <w:p w14:paraId="545362F8"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1E08B6E3" w14:textId="77777777" w:rsidR="009A1B82" w:rsidRPr="00CB085C" w:rsidRDefault="009A1B82" w:rsidP="007834E5">
            <w:pPr>
              <w:rPr>
                <w:rFonts w:ascii="Courier New" w:hAnsi="Courier New" w:cs="Courier New"/>
                <w:sz w:val="16"/>
                <w:szCs w:val="16"/>
              </w:rPr>
            </w:pPr>
          </w:p>
          <w:p w14:paraId="4F5CE06E"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COMMIT</w:t>
            </w:r>
          </w:p>
          <w:p w14:paraId="391ABE1E"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command completed successfully.</w:t>
            </w:r>
          </w:p>
          <w:p w14:paraId="51FC5CCA" w14:textId="77777777" w:rsidR="009A1B82" w:rsidRPr="00CB085C" w:rsidRDefault="009A1B82" w:rsidP="007834E5">
            <w:pPr>
              <w:rPr>
                <w:rFonts w:ascii="Courier New" w:hAnsi="Courier New" w:cs="Courier New"/>
                <w:sz w:val="16"/>
                <w:szCs w:val="16"/>
              </w:rPr>
            </w:pPr>
          </w:p>
          <w:p w14:paraId="30689BEF" w14:textId="4903DCA5" w:rsidR="009A1B82" w:rsidRDefault="009A1B82" w:rsidP="007834E5">
            <w:pPr>
              <w:rPr>
                <w:rFonts w:ascii="Courier New" w:hAnsi="Courier New" w:cs="Courier New"/>
                <w:sz w:val="16"/>
                <w:szCs w:val="16"/>
              </w:rPr>
            </w:pPr>
          </w:p>
          <w:p w14:paraId="34348913" w14:textId="77777777" w:rsidR="003E1104" w:rsidRDefault="003E1104" w:rsidP="007834E5">
            <w:pPr>
              <w:rPr>
                <w:rFonts w:ascii="Courier New" w:hAnsi="Courier New" w:cs="Courier New"/>
                <w:sz w:val="16"/>
                <w:szCs w:val="16"/>
              </w:rPr>
            </w:pPr>
          </w:p>
          <w:p w14:paraId="68B0DC93" w14:textId="5A00AC34" w:rsidR="003E1104" w:rsidRDefault="003E1104" w:rsidP="007834E5">
            <w:pPr>
              <w:rPr>
                <w:rFonts w:ascii="Courier New" w:hAnsi="Courier New" w:cs="Courier New"/>
                <w:sz w:val="16"/>
                <w:szCs w:val="16"/>
              </w:rPr>
            </w:pPr>
            <w:r>
              <w:rPr>
                <w:rFonts w:ascii="Courier New" w:hAnsi="Courier New" w:cs="Courier New"/>
                <w:sz w:val="16"/>
                <w:szCs w:val="16"/>
              </w:rPr>
              <w:t>...snip...</w:t>
            </w:r>
          </w:p>
          <w:p w14:paraId="66DB2C6B" w14:textId="7D0BCEA7" w:rsidR="003E1104" w:rsidRDefault="003E1104" w:rsidP="007834E5">
            <w:pPr>
              <w:rPr>
                <w:rFonts w:ascii="Courier New" w:hAnsi="Courier New" w:cs="Courier New"/>
                <w:sz w:val="16"/>
                <w:szCs w:val="16"/>
              </w:rPr>
            </w:pPr>
            <w:r>
              <w:rPr>
                <w:rFonts w:ascii="Courier New" w:hAnsi="Courier New" w:cs="Courier New"/>
                <w:sz w:val="16"/>
                <w:szCs w:val="16"/>
              </w:rPr>
              <w:t>...snip...</w:t>
            </w:r>
          </w:p>
          <w:p w14:paraId="1283DABE" w14:textId="676B6F22" w:rsidR="003E1104" w:rsidRDefault="003E1104" w:rsidP="007834E5">
            <w:pPr>
              <w:rPr>
                <w:rFonts w:ascii="Courier New" w:hAnsi="Courier New" w:cs="Courier New"/>
                <w:sz w:val="16"/>
                <w:szCs w:val="16"/>
              </w:rPr>
            </w:pPr>
          </w:p>
          <w:p w14:paraId="1F934977" w14:textId="70761319" w:rsidR="003E1104" w:rsidRDefault="003E1104" w:rsidP="007834E5">
            <w:pPr>
              <w:rPr>
                <w:rFonts w:ascii="Courier New" w:hAnsi="Courier New" w:cs="Courier New"/>
                <w:sz w:val="16"/>
                <w:szCs w:val="16"/>
              </w:rPr>
            </w:pPr>
          </w:p>
          <w:p w14:paraId="1378312F" w14:textId="77777777" w:rsidR="003E1104" w:rsidRDefault="003E1104" w:rsidP="007834E5">
            <w:pPr>
              <w:rPr>
                <w:rFonts w:ascii="Courier New" w:hAnsi="Courier New" w:cs="Courier New"/>
                <w:sz w:val="16"/>
                <w:szCs w:val="16"/>
              </w:rPr>
            </w:pPr>
          </w:p>
          <w:p w14:paraId="49162627" w14:textId="2D28DB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DISCONNECT ALL</w:t>
            </w:r>
          </w:p>
          <w:p w14:paraId="71C27451"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SQL DISCONNECT command completed successfully.</w:t>
            </w:r>
          </w:p>
          <w:p w14:paraId="4BF53293" w14:textId="77777777" w:rsidR="009A1B82" w:rsidRPr="00CB085C" w:rsidRDefault="009A1B82" w:rsidP="007834E5">
            <w:pPr>
              <w:rPr>
                <w:rFonts w:ascii="Courier New" w:hAnsi="Courier New" w:cs="Courier New"/>
                <w:sz w:val="16"/>
                <w:szCs w:val="16"/>
              </w:rPr>
            </w:pPr>
          </w:p>
          <w:p w14:paraId="18A201A7"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DETACH</w:t>
            </w:r>
          </w:p>
          <w:p w14:paraId="1A262BC0" w14:textId="77777777" w:rsidR="009A1B82" w:rsidRPr="00CB085C" w:rsidRDefault="009A1B82" w:rsidP="007834E5">
            <w:pPr>
              <w:rPr>
                <w:rFonts w:ascii="Courier New" w:hAnsi="Courier New" w:cs="Courier New"/>
                <w:sz w:val="16"/>
                <w:szCs w:val="16"/>
              </w:rPr>
            </w:pPr>
            <w:r w:rsidRPr="00CB085C">
              <w:rPr>
                <w:rFonts w:ascii="Courier New" w:hAnsi="Courier New" w:cs="Courier New"/>
                <w:sz w:val="16"/>
                <w:szCs w:val="16"/>
              </w:rPr>
              <w:t>DB20000</w:t>
            </w:r>
            <w:proofErr w:type="gramStart"/>
            <w:r w:rsidRPr="00CB085C">
              <w:rPr>
                <w:rFonts w:ascii="Courier New" w:hAnsi="Courier New" w:cs="Courier New"/>
                <w:sz w:val="16"/>
                <w:szCs w:val="16"/>
              </w:rPr>
              <w:t>I  The</w:t>
            </w:r>
            <w:proofErr w:type="gramEnd"/>
            <w:r w:rsidRPr="00CB085C">
              <w:rPr>
                <w:rFonts w:ascii="Courier New" w:hAnsi="Courier New" w:cs="Courier New"/>
                <w:sz w:val="16"/>
                <w:szCs w:val="16"/>
              </w:rPr>
              <w:t xml:space="preserve"> DETACH command completed successfully.</w:t>
            </w:r>
          </w:p>
          <w:p w14:paraId="4569348C" w14:textId="77777777" w:rsidR="009A1B82" w:rsidRPr="00CB085C" w:rsidRDefault="009A1B82" w:rsidP="007834E5">
            <w:pPr>
              <w:rPr>
                <w:rFonts w:ascii="Courier New" w:hAnsi="Courier New" w:cs="Courier New"/>
                <w:sz w:val="16"/>
                <w:szCs w:val="16"/>
              </w:rPr>
            </w:pPr>
          </w:p>
          <w:p w14:paraId="7011C9DB" w14:textId="77777777" w:rsidR="009A1B82" w:rsidRDefault="009A1B82" w:rsidP="007834E5">
            <w:pPr>
              <w:rPr>
                <w:rFonts w:ascii="Courier New" w:hAnsi="Courier New" w:cs="Courier New"/>
                <w:sz w:val="16"/>
                <w:szCs w:val="16"/>
              </w:rPr>
            </w:pPr>
            <w:r w:rsidRPr="00CB085C">
              <w:rPr>
                <w:rFonts w:ascii="Courier New" w:hAnsi="Courier New" w:cs="Courier New"/>
                <w:sz w:val="16"/>
                <w:szCs w:val="16"/>
              </w:rPr>
              <w:t xml:space="preserve">[db2inst1@isamdb2 </w:t>
            </w:r>
            <w:proofErr w:type="gramStart"/>
            <w:r w:rsidRPr="00CB085C">
              <w:rPr>
                <w:rFonts w:ascii="Courier New" w:hAnsi="Courier New" w:cs="Courier New"/>
                <w:sz w:val="16"/>
                <w:szCs w:val="16"/>
              </w:rPr>
              <w:t>~]$</w:t>
            </w:r>
            <w:proofErr w:type="gramEnd"/>
          </w:p>
          <w:p w14:paraId="7579BF15" w14:textId="77777777" w:rsidR="009A1B82" w:rsidRPr="00B61330" w:rsidRDefault="009A1B82" w:rsidP="007834E5">
            <w:pPr>
              <w:rPr>
                <w:rFonts w:ascii="Courier New" w:hAnsi="Courier New" w:cs="Courier New"/>
                <w:sz w:val="16"/>
                <w:szCs w:val="16"/>
              </w:rPr>
            </w:pPr>
          </w:p>
        </w:tc>
      </w:tr>
    </w:tbl>
    <w:p w14:paraId="6A7BCA99" w14:textId="2A1850AF" w:rsidR="009A1B82" w:rsidRDefault="009A1B82" w:rsidP="00187084"/>
    <w:p w14:paraId="75168D60" w14:textId="299B95E1" w:rsidR="009A1B82" w:rsidRDefault="009A1B82" w:rsidP="009A1B82">
      <w:pPr>
        <w:pStyle w:val="Heading3"/>
      </w:pPr>
      <w:r>
        <w:t xml:space="preserve">Export </w:t>
      </w:r>
      <w:r w:rsidR="002D02BC">
        <w:t xml:space="preserve">the </w:t>
      </w:r>
      <w:r>
        <w:t>ISAM Runtime Database</w:t>
      </w:r>
    </w:p>
    <w:p w14:paraId="7D3A94F5" w14:textId="77777777" w:rsidR="009A1B82" w:rsidRDefault="009A1B82" w:rsidP="009A1B82"/>
    <w:p w14:paraId="4B71804D" w14:textId="77777777" w:rsidR="009A1B82" w:rsidRDefault="009A1B82" w:rsidP="009A1B82">
      <w:r w:rsidRPr="00500A1B">
        <w:t xml:space="preserve">In the ISAM V9 LMI, navigate to </w:t>
      </w:r>
      <w:r>
        <w:t>Manage System Settings-&gt;Network Settings-&gt;Cluster Configuration.</w:t>
      </w:r>
    </w:p>
    <w:p w14:paraId="5C53E935" w14:textId="77777777" w:rsidR="009A1B82" w:rsidRDefault="009A1B82" w:rsidP="009A1B82"/>
    <w:p w14:paraId="1A266AED" w14:textId="77777777" w:rsidR="009A1B82" w:rsidRDefault="009A1B82" w:rsidP="009A1B82">
      <w:r>
        <w:t>Click on the Runtime Database tab.</w:t>
      </w:r>
    </w:p>
    <w:p w14:paraId="4EE0C350" w14:textId="77777777" w:rsidR="009A1B82" w:rsidRDefault="009A1B82" w:rsidP="009A1B82"/>
    <w:p w14:paraId="1FB1BD44" w14:textId="77777777" w:rsidR="009A1B82" w:rsidRDefault="009A1B82" w:rsidP="009A1B82">
      <w:r>
        <w:t>Under the Database export section, ensure that Type is specified as DB2 and click the Export button.</w:t>
      </w:r>
    </w:p>
    <w:p w14:paraId="00B68E15" w14:textId="77777777" w:rsidR="009A1B82" w:rsidRDefault="009A1B82" w:rsidP="009A1B82"/>
    <w:p w14:paraId="76756DD4" w14:textId="77777777" w:rsidR="009A1B82" w:rsidRDefault="009A1B82" w:rsidP="009A1B82">
      <w:r>
        <w:t xml:space="preserve">Save the </w:t>
      </w:r>
      <w:r w:rsidRPr="00187084">
        <w:t>hvdb_db2.zip</w:t>
      </w:r>
      <w:r>
        <w:t xml:space="preserve"> file to your local machine.</w:t>
      </w:r>
    </w:p>
    <w:p w14:paraId="120352AF" w14:textId="77777777" w:rsidR="009A1B82" w:rsidRDefault="009A1B82" w:rsidP="009A1B82"/>
    <w:p w14:paraId="2487BB8C" w14:textId="77777777" w:rsidR="009A1B82" w:rsidRDefault="009A1B82" w:rsidP="009A1B82">
      <w:r>
        <w:t xml:space="preserve">Copy the file to the </w:t>
      </w:r>
      <w:r w:rsidRPr="00187084">
        <w:t>hvdb_db2.zip</w:t>
      </w:r>
      <w:r>
        <w:t xml:space="preserve"> file to the Docker host using </w:t>
      </w:r>
      <w:proofErr w:type="spellStart"/>
      <w:r>
        <w:t>scp</w:t>
      </w:r>
      <w:proofErr w:type="spellEnd"/>
      <w:r>
        <w:t>.</w:t>
      </w:r>
    </w:p>
    <w:p w14:paraId="0632B7A4" w14:textId="77777777" w:rsidR="009A1B82" w:rsidRDefault="009A1B82" w:rsidP="009A1B82"/>
    <w:p w14:paraId="62BBB085" w14:textId="77777777" w:rsidR="009A1B82" w:rsidRDefault="009A1B82" w:rsidP="009A1B82">
      <w:r>
        <w:t>Example</w:t>
      </w:r>
    </w:p>
    <w:p w14:paraId="556FC305" w14:textId="77777777" w:rsidR="009A1B82" w:rsidRDefault="009A1B82" w:rsidP="009A1B82"/>
    <w:tbl>
      <w:tblPr>
        <w:tblStyle w:val="TableGrid"/>
        <w:tblW w:w="0" w:type="auto"/>
        <w:shd w:val="pct15" w:color="auto" w:fill="auto"/>
        <w:tblLook w:val="04A0" w:firstRow="1" w:lastRow="0" w:firstColumn="1" w:lastColumn="0" w:noHBand="0" w:noVBand="1"/>
      </w:tblPr>
      <w:tblGrid>
        <w:gridCol w:w="9350"/>
      </w:tblGrid>
      <w:tr w:rsidR="009A1B82" w:rsidRPr="00187084" w14:paraId="0CE55AA0" w14:textId="77777777" w:rsidTr="007834E5">
        <w:tc>
          <w:tcPr>
            <w:tcW w:w="9350" w:type="dxa"/>
            <w:shd w:val="pct15" w:color="auto" w:fill="auto"/>
          </w:tcPr>
          <w:p w14:paraId="312FD6CC" w14:textId="77777777" w:rsidR="002D02BC" w:rsidRDefault="002D02BC" w:rsidP="006323EC">
            <w:pPr>
              <w:rPr>
                <w:rFonts w:ascii="Courier New" w:hAnsi="Courier New" w:cs="Courier New"/>
                <w:sz w:val="16"/>
                <w:szCs w:val="16"/>
              </w:rPr>
            </w:pPr>
          </w:p>
          <w:p w14:paraId="07A39659" w14:textId="33234382" w:rsidR="006323EC" w:rsidRPr="006323EC" w:rsidRDefault="006323EC" w:rsidP="006323EC">
            <w:pPr>
              <w:rPr>
                <w:rFonts w:ascii="Courier New" w:hAnsi="Courier New" w:cs="Courier New"/>
                <w:sz w:val="16"/>
                <w:szCs w:val="16"/>
              </w:rPr>
            </w:pPr>
            <w:proofErr w:type="spellStart"/>
            <w:r w:rsidRPr="006323EC">
              <w:rPr>
                <w:rFonts w:ascii="Courier New" w:hAnsi="Courier New" w:cs="Courier New"/>
                <w:sz w:val="16"/>
                <w:szCs w:val="16"/>
              </w:rPr>
              <w:t>scp</w:t>
            </w:r>
            <w:proofErr w:type="spellEnd"/>
            <w:r w:rsidRPr="006323EC">
              <w:rPr>
                <w:rFonts w:ascii="Courier New" w:hAnsi="Courier New" w:cs="Courier New"/>
                <w:sz w:val="16"/>
                <w:szCs w:val="16"/>
              </w:rPr>
              <w:t xml:space="preserve"> -</w:t>
            </w:r>
            <w:proofErr w:type="spellStart"/>
            <w:r w:rsidRPr="006323EC">
              <w:rPr>
                <w:rFonts w:ascii="Courier New" w:hAnsi="Courier New" w:cs="Courier New"/>
                <w:sz w:val="16"/>
                <w:szCs w:val="16"/>
              </w:rPr>
              <w:t>i</w:t>
            </w:r>
            <w:proofErr w:type="spellEnd"/>
            <w:r w:rsidRPr="006323EC">
              <w:rPr>
                <w:rFonts w:ascii="Courier New" w:hAnsi="Courier New" w:cs="Courier New"/>
                <w:sz w:val="16"/>
                <w:szCs w:val="16"/>
              </w:rPr>
              <w:t xml:space="preserve"> us-east-1.pem hvdb_db2.zip ec2-user@</w:t>
            </w:r>
            <w:r w:rsidR="002D02BC">
              <w:rPr>
                <w:rFonts w:ascii="Courier New" w:hAnsi="Courier New" w:cs="Courier New"/>
                <w:sz w:val="16"/>
                <w:szCs w:val="16"/>
              </w:rPr>
              <w:t>&lt;DOCKER_HOST_DNS_NAME&gt;</w:t>
            </w:r>
            <w:r w:rsidRPr="006323EC">
              <w:rPr>
                <w:rFonts w:ascii="Courier New" w:hAnsi="Courier New" w:cs="Courier New"/>
                <w:sz w:val="16"/>
                <w:szCs w:val="16"/>
              </w:rPr>
              <w:t>:/</w:t>
            </w:r>
            <w:proofErr w:type="spellStart"/>
            <w:r w:rsidRPr="006323EC">
              <w:rPr>
                <w:rFonts w:ascii="Courier New" w:hAnsi="Courier New" w:cs="Courier New"/>
                <w:sz w:val="16"/>
                <w:szCs w:val="16"/>
              </w:rPr>
              <w:t>tmp</w:t>
            </w:r>
            <w:proofErr w:type="spellEnd"/>
            <w:r w:rsidRPr="006323EC">
              <w:rPr>
                <w:rFonts w:ascii="Courier New" w:hAnsi="Courier New" w:cs="Courier New"/>
                <w:sz w:val="16"/>
                <w:szCs w:val="16"/>
              </w:rPr>
              <w:t>/hvdb_db2.zip</w:t>
            </w:r>
          </w:p>
          <w:p w14:paraId="29CB9AEB" w14:textId="77777777" w:rsidR="006323EC" w:rsidRPr="006323EC" w:rsidRDefault="006323EC" w:rsidP="006323EC">
            <w:pPr>
              <w:rPr>
                <w:rFonts w:ascii="Courier New" w:hAnsi="Courier New" w:cs="Courier New"/>
                <w:sz w:val="16"/>
                <w:szCs w:val="16"/>
              </w:rPr>
            </w:pPr>
            <w:r w:rsidRPr="006323EC">
              <w:rPr>
                <w:rFonts w:ascii="Courier New" w:hAnsi="Courier New" w:cs="Courier New"/>
                <w:sz w:val="16"/>
                <w:szCs w:val="16"/>
              </w:rPr>
              <w:t xml:space="preserve">hvdb_db2.zip                                  100% 3798   140.0KB/s   00:00    </w:t>
            </w:r>
          </w:p>
          <w:p w14:paraId="5622B778" w14:textId="6AE18E51" w:rsidR="002D02BC" w:rsidRPr="00187084" w:rsidRDefault="002D02BC" w:rsidP="007834E5">
            <w:pPr>
              <w:rPr>
                <w:rFonts w:ascii="Courier New" w:hAnsi="Courier New" w:cs="Courier New"/>
                <w:sz w:val="16"/>
                <w:szCs w:val="16"/>
              </w:rPr>
            </w:pPr>
          </w:p>
        </w:tc>
      </w:tr>
    </w:tbl>
    <w:p w14:paraId="55D27268" w14:textId="77777777" w:rsidR="009A1B82" w:rsidRDefault="009A1B82" w:rsidP="009A1B82"/>
    <w:p w14:paraId="5A69EDD6" w14:textId="2D1CC91F" w:rsidR="009A1B82" w:rsidRDefault="009A1B82" w:rsidP="009A1B82">
      <w:r>
        <w:t xml:space="preserve">On the Docker host, use docker cp to copy </w:t>
      </w:r>
      <w:r w:rsidR="006323EC">
        <w:t xml:space="preserve">hvdb_db2.zip </w:t>
      </w:r>
      <w:r>
        <w:t>to the isamdb2 Docker container.</w:t>
      </w:r>
    </w:p>
    <w:p w14:paraId="2FEDB110" w14:textId="445C7C4F" w:rsidR="00011E2D" w:rsidRDefault="00011E2D" w:rsidP="00187084"/>
    <w:p w14:paraId="2B19B892" w14:textId="05894196" w:rsidR="006323EC" w:rsidRDefault="006323EC" w:rsidP="00187084">
      <w:r>
        <w:t>Example</w:t>
      </w:r>
    </w:p>
    <w:tbl>
      <w:tblPr>
        <w:tblStyle w:val="TableGrid"/>
        <w:tblW w:w="0" w:type="auto"/>
        <w:shd w:val="pct15" w:color="auto" w:fill="auto"/>
        <w:tblLook w:val="04A0" w:firstRow="1" w:lastRow="0" w:firstColumn="1" w:lastColumn="0" w:noHBand="0" w:noVBand="1"/>
      </w:tblPr>
      <w:tblGrid>
        <w:gridCol w:w="9350"/>
      </w:tblGrid>
      <w:tr w:rsidR="00187084" w:rsidRPr="00187084" w14:paraId="348C732F" w14:textId="77777777" w:rsidTr="007834E5">
        <w:tc>
          <w:tcPr>
            <w:tcW w:w="9350" w:type="dxa"/>
            <w:shd w:val="pct15" w:color="auto" w:fill="auto"/>
          </w:tcPr>
          <w:p w14:paraId="0BE94B18" w14:textId="77777777" w:rsidR="002D02BC" w:rsidRDefault="002D02BC" w:rsidP="006323EC">
            <w:pPr>
              <w:rPr>
                <w:rFonts w:ascii="Courier New" w:hAnsi="Courier New" w:cs="Courier New"/>
                <w:sz w:val="16"/>
                <w:szCs w:val="16"/>
              </w:rPr>
            </w:pPr>
          </w:p>
          <w:p w14:paraId="57A9FBA9" w14:textId="78450BF9" w:rsidR="006323EC" w:rsidRDefault="006323EC" w:rsidP="006323EC">
            <w:pPr>
              <w:rPr>
                <w:rFonts w:ascii="Courier New" w:hAnsi="Courier New" w:cs="Courier New"/>
                <w:sz w:val="16"/>
                <w:szCs w:val="16"/>
              </w:rPr>
            </w:pPr>
            <w:r w:rsidRPr="006323EC">
              <w:rPr>
                <w:rFonts w:ascii="Courier New" w:hAnsi="Courier New" w:cs="Courier New"/>
                <w:sz w:val="16"/>
                <w:szCs w:val="16"/>
              </w:rPr>
              <w:t>docker cp /</w:t>
            </w:r>
            <w:proofErr w:type="spellStart"/>
            <w:r w:rsidRPr="006323EC">
              <w:rPr>
                <w:rFonts w:ascii="Courier New" w:hAnsi="Courier New" w:cs="Courier New"/>
                <w:sz w:val="16"/>
                <w:szCs w:val="16"/>
              </w:rPr>
              <w:t>tmp</w:t>
            </w:r>
            <w:proofErr w:type="spellEnd"/>
            <w:r w:rsidRPr="006323EC">
              <w:rPr>
                <w:rFonts w:ascii="Courier New" w:hAnsi="Courier New" w:cs="Courier New"/>
                <w:sz w:val="16"/>
                <w:szCs w:val="16"/>
              </w:rPr>
              <w:t>/hvdb_db2.zip isamdb2:/</w:t>
            </w:r>
            <w:proofErr w:type="spellStart"/>
            <w:r w:rsidRPr="006323EC">
              <w:rPr>
                <w:rFonts w:ascii="Courier New" w:hAnsi="Courier New" w:cs="Courier New"/>
                <w:sz w:val="16"/>
                <w:szCs w:val="16"/>
              </w:rPr>
              <w:t>tmp</w:t>
            </w:r>
            <w:proofErr w:type="spellEnd"/>
            <w:r w:rsidRPr="006323EC">
              <w:rPr>
                <w:rFonts w:ascii="Courier New" w:hAnsi="Courier New" w:cs="Courier New"/>
                <w:sz w:val="16"/>
                <w:szCs w:val="16"/>
              </w:rPr>
              <w:t>/hvdb_db2.zip</w:t>
            </w:r>
          </w:p>
          <w:p w14:paraId="49394157" w14:textId="0343B601" w:rsidR="006323EC" w:rsidRPr="00187084" w:rsidRDefault="006323EC" w:rsidP="007834E5">
            <w:pPr>
              <w:rPr>
                <w:rFonts w:ascii="Courier New" w:hAnsi="Courier New" w:cs="Courier New"/>
                <w:sz w:val="16"/>
                <w:szCs w:val="16"/>
              </w:rPr>
            </w:pPr>
          </w:p>
        </w:tc>
      </w:tr>
    </w:tbl>
    <w:p w14:paraId="0B2B9DFB" w14:textId="40EC0EDC" w:rsidR="00187084" w:rsidRDefault="00187084" w:rsidP="00187084"/>
    <w:p w14:paraId="10775D30" w14:textId="0C2116CC" w:rsidR="006323EC" w:rsidRDefault="006323EC" w:rsidP="006323EC">
      <w:r>
        <w:t>From the docker host, log into the isamdb2 docker container.</w:t>
      </w:r>
    </w:p>
    <w:p w14:paraId="4E3EA7FE" w14:textId="77777777" w:rsidR="006323EC" w:rsidRDefault="006323EC" w:rsidP="006323EC"/>
    <w:tbl>
      <w:tblPr>
        <w:tblStyle w:val="TableGrid"/>
        <w:tblW w:w="0" w:type="auto"/>
        <w:shd w:val="pct15" w:color="auto" w:fill="auto"/>
        <w:tblLook w:val="04A0" w:firstRow="1" w:lastRow="0" w:firstColumn="1" w:lastColumn="0" w:noHBand="0" w:noVBand="1"/>
      </w:tblPr>
      <w:tblGrid>
        <w:gridCol w:w="9350"/>
      </w:tblGrid>
      <w:tr w:rsidR="006323EC" w:rsidRPr="00187084" w14:paraId="1C982908" w14:textId="77777777" w:rsidTr="007834E5">
        <w:tc>
          <w:tcPr>
            <w:tcW w:w="9350" w:type="dxa"/>
            <w:shd w:val="pct15" w:color="auto" w:fill="auto"/>
          </w:tcPr>
          <w:p w14:paraId="54BFA5E5" w14:textId="77777777" w:rsidR="006323EC" w:rsidRDefault="006323EC" w:rsidP="007834E5">
            <w:pPr>
              <w:rPr>
                <w:rFonts w:ascii="Courier New" w:hAnsi="Courier New" w:cs="Courier New"/>
                <w:sz w:val="16"/>
                <w:szCs w:val="16"/>
              </w:rPr>
            </w:pPr>
          </w:p>
          <w:p w14:paraId="574C2E3D" w14:textId="0FF2801C" w:rsidR="006323EC" w:rsidRPr="00011E2D" w:rsidRDefault="006323EC" w:rsidP="007834E5">
            <w:pPr>
              <w:rPr>
                <w:rFonts w:ascii="Courier New" w:hAnsi="Courier New" w:cs="Courier New"/>
                <w:sz w:val="16"/>
                <w:szCs w:val="16"/>
              </w:rPr>
            </w:pPr>
            <w:r w:rsidRPr="00011E2D">
              <w:rPr>
                <w:rFonts w:ascii="Courier New" w:hAnsi="Courier New" w:cs="Courier New"/>
                <w:sz w:val="16"/>
                <w:szCs w:val="16"/>
              </w:rPr>
              <w:t>docker exec -it isamdb2 bash</w:t>
            </w:r>
          </w:p>
          <w:p w14:paraId="5016FA96" w14:textId="77777777" w:rsidR="006323EC" w:rsidRPr="00187084" w:rsidRDefault="006323EC" w:rsidP="002D02BC">
            <w:pPr>
              <w:rPr>
                <w:rFonts w:ascii="Courier New" w:hAnsi="Courier New" w:cs="Courier New"/>
                <w:sz w:val="16"/>
                <w:szCs w:val="16"/>
              </w:rPr>
            </w:pPr>
          </w:p>
        </w:tc>
      </w:tr>
    </w:tbl>
    <w:p w14:paraId="7FB5933B" w14:textId="77777777" w:rsidR="006323EC" w:rsidRDefault="006323EC" w:rsidP="00187084"/>
    <w:p w14:paraId="478A37EE" w14:textId="4965C822" w:rsidR="006323EC" w:rsidRDefault="006323EC" w:rsidP="00187084">
      <w:r w:rsidRPr="006323EC">
        <w:t xml:space="preserve">On the isamdb2 docker container, </w:t>
      </w:r>
      <w:proofErr w:type="spellStart"/>
      <w:r w:rsidRPr="006323EC">
        <w:t>su</w:t>
      </w:r>
      <w:proofErr w:type="spellEnd"/>
      <w:r w:rsidRPr="006323EC">
        <w:t xml:space="preserve"> to the db2inst1 instance owner ID.</w:t>
      </w:r>
    </w:p>
    <w:p w14:paraId="6DFAA3F2" w14:textId="77777777" w:rsidR="006323EC" w:rsidRDefault="006323EC" w:rsidP="00187084"/>
    <w:tbl>
      <w:tblPr>
        <w:tblStyle w:val="TableGrid"/>
        <w:tblW w:w="0" w:type="auto"/>
        <w:shd w:val="pct15" w:color="auto" w:fill="auto"/>
        <w:tblLook w:val="04A0" w:firstRow="1" w:lastRow="0" w:firstColumn="1" w:lastColumn="0" w:noHBand="0" w:noVBand="1"/>
      </w:tblPr>
      <w:tblGrid>
        <w:gridCol w:w="9350"/>
      </w:tblGrid>
      <w:tr w:rsidR="00187084" w:rsidRPr="00187084" w14:paraId="0F7759F1" w14:textId="77777777" w:rsidTr="007834E5">
        <w:tc>
          <w:tcPr>
            <w:tcW w:w="9350" w:type="dxa"/>
            <w:shd w:val="pct15" w:color="auto" w:fill="auto"/>
          </w:tcPr>
          <w:p w14:paraId="31FCDC24" w14:textId="77777777" w:rsidR="002D02BC" w:rsidRDefault="002D02BC" w:rsidP="006323EC">
            <w:pPr>
              <w:rPr>
                <w:rFonts w:ascii="Courier New" w:hAnsi="Courier New" w:cs="Courier New"/>
                <w:sz w:val="16"/>
                <w:szCs w:val="16"/>
              </w:rPr>
            </w:pPr>
          </w:p>
          <w:p w14:paraId="47ABFFFB" w14:textId="159C8DE9" w:rsidR="006323EC" w:rsidRPr="006323EC" w:rsidRDefault="006323EC" w:rsidP="006323EC">
            <w:pPr>
              <w:rPr>
                <w:rFonts w:ascii="Courier New" w:hAnsi="Courier New" w:cs="Courier New"/>
                <w:sz w:val="16"/>
                <w:szCs w:val="16"/>
              </w:rPr>
            </w:pPr>
            <w:proofErr w:type="spellStart"/>
            <w:r w:rsidRPr="006323EC">
              <w:rPr>
                <w:rFonts w:ascii="Courier New" w:hAnsi="Courier New" w:cs="Courier New"/>
                <w:sz w:val="16"/>
                <w:szCs w:val="16"/>
              </w:rPr>
              <w:t>su</w:t>
            </w:r>
            <w:proofErr w:type="spellEnd"/>
            <w:r w:rsidRPr="006323EC">
              <w:rPr>
                <w:rFonts w:ascii="Courier New" w:hAnsi="Courier New" w:cs="Courier New"/>
                <w:sz w:val="16"/>
                <w:szCs w:val="16"/>
              </w:rPr>
              <w:t xml:space="preserve"> - db2inst1</w:t>
            </w:r>
          </w:p>
          <w:p w14:paraId="235859BD" w14:textId="0D25C238" w:rsidR="006323EC" w:rsidRPr="00187084" w:rsidRDefault="006323EC" w:rsidP="002D02BC">
            <w:pPr>
              <w:rPr>
                <w:rFonts w:ascii="Courier New" w:hAnsi="Courier New" w:cs="Courier New"/>
                <w:sz w:val="16"/>
                <w:szCs w:val="16"/>
              </w:rPr>
            </w:pPr>
          </w:p>
        </w:tc>
      </w:tr>
    </w:tbl>
    <w:p w14:paraId="70C22174" w14:textId="79B2DF47" w:rsidR="00187084" w:rsidRDefault="00187084" w:rsidP="00187084"/>
    <w:p w14:paraId="5E2CA007" w14:textId="236D216C" w:rsidR="006323EC" w:rsidRDefault="006323EC" w:rsidP="00187084">
      <w:r>
        <w:t>Create a directory under /</w:t>
      </w:r>
      <w:proofErr w:type="spellStart"/>
      <w:r>
        <w:t>tmp</w:t>
      </w:r>
      <w:proofErr w:type="spellEnd"/>
      <w:r>
        <w:t xml:space="preserve"> for the </w:t>
      </w:r>
      <w:r w:rsidRPr="006323EC">
        <w:t>hvdb_db2.zip</w:t>
      </w:r>
      <w:r>
        <w:t xml:space="preserve"> archive contents.</w:t>
      </w:r>
    </w:p>
    <w:p w14:paraId="2CA80194" w14:textId="77777777" w:rsidR="006323EC" w:rsidRDefault="006323EC" w:rsidP="00187084"/>
    <w:tbl>
      <w:tblPr>
        <w:tblStyle w:val="TableGrid"/>
        <w:tblW w:w="0" w:type="auto"/>
        <w:shd w:val="pct15" w:color="auto" w:fill="auto"/>
        <w:tblLook w:val="04A0" w:firstRow="1" w:lastRow="0" w:firstColumn="1" w:lastColumn="0" w:noHBand="0" w:noVBand="1"/>
      </w:tblPr>
      <w:tblGrid>
        <w:gridCol w:w="9350"/>
      </w:tblGrid>
      <w:tr w:rsidR="00187084" w:rsidRPr="00187084" w14:paraId="6FC9581D" w14:textId="77777777" w:rsidTr="007834E5">
        <w:tc>
          <w:tcPr>
            <w:tcW w:w="9350" w:type="dxa"/>
            <w:shd w:val="pct15" w:color="auto" w:fill="auto"/>
          </w:tcPr>
          <w:p w14:paraId="00E9875B" w14:textId="77777777" w:rsidR="00187084" w:rsidRDefault="00187084" w:rsidP="007834E5">
            <w:pPr>
              <w:rPr>
                <w:rFonts w:ascii="Courier New" w:hAnsi="Courier New" w:cs="Courier New"/>
                <w:sz w:val="16"/>
                <w:szCs w:val="16"/>
              </w:rPr>
            </w:pPr>
          </w:p>
          <w:p w14:paraId="23845A14" w14:textId="4C962945" w:rsidR="006323EC" w:rsidRPr="006323EC" w:rsidRDefault="006323EC" w:rsidP="006323EC">
            <w:pPr>
              <w:rPr>
                <w:rFonts w:ascii="Courier New" w:hAnsi="Courier New" w:cs="Courier New"/>
                <w:sz w:val="16"/>
                <w:szCs w:val="16"/>
              </w:rPr>
            </w:pPr>
            <w:r w:rsidRPr="006323EC">
              <w:rPr>
                <w:rFonts w:ascii="Courier New" w:hAnsi="Courier New" w:cs="Courier New"/>
                <w:sz w:val="16"/>
                <w:szCs w:val="16"/>
              </w:rPr>
              <w:t>cd /</w:t>
            </w:r>
            <w:proofErr w:type="spellStart"/>
            <w:r w:rsidRPr="006323EC">
              <w:rPr>
                <w:rFonts w:ascii="Courier New" w:hAnsi="Courier New" w:cs="Courier New"/>
                <w:sz w:val="16"/>
                <w:szCs w:val="16"/>
              </w:rPr>
              <w:t>tmp</w:t>
            </w:r>
            <w:proofErr w:type="spellEnd"/>
          </w:p>
          <w:p w14:paraId="33F13737" w14:textId="41C5C5BB" w:rsidR="006323EC" w:rsidRPr="006323EC" w:rsidRDefault="006323EC" w:rsidP="006323EC">
            <w:pPr>
              <w:rPr>
                <w:rFonts w:ascii="Courier New" w:hAnsi="Courier New" w:cs="Courier New"/>
                <w:sz w:val="16"/>
                <w:szCs w:val="16"/>
              </w:rPr>
            </w:pPr>
            <w:proofErr w:type="spellStart"/>
            <w:r w:rsidRPr="006323EC">
              <w:rPr>
                <w:rFonts w:ascii="Courier New" w:hAnsi="Courier New" w:cs="Courier New"/>
                <w:sz w:val="16"/>
                <w:szCs w:val="16"/>
              </w:rPr>
              <w:t>mkdir</w:t>
            </w:r>
            <w:proofErr w:type="spellEnd"/>
            <w:r w:rsidRPr="006323EC">
              <w:rPr>
                <w:rFonts w:ascii="Courier New" w:hAnsi="Courier New" w:cs="Courier New"/>
                <w:sz w:val="16"/>
                <w:szCs w:val="16"/>
              </w:rPr>
              <w:t xml:space="preserve"> hvdb_db2</w:t>
            </w:r>
          </w:p>
          <w:p w14:paraId="628A541A" w14:textId="74AC89BC" w:rsidR="006323EC" w:rsidRPr="00187084" w:rsidRDefault="006323EC" w:rsidP="003003FD">
            <w:pPr>
              <w:rPr>
                <w:rFonts w:ascii="Courier New" w:hAnsi="Courier New" w:cs="Courier New"/>
                <w:sz w:val="16"/>
                <w:szCs w:val="16"/>
              </w:rPr>
            </w:pPr>
          </w:p>
        </w:tc>
      </w:tr>
    </w:tbl>
    <w:p w14:paraId="0763B0AF" w14:textId="7017F4F3" w:rsidR="00187084" w:rsidRDefault="00187084" w:rsidP="008476EE"/>
    <w:p w14:paraId="03FAEABC" w14:textId="7876C140" w:rsidR="00500A1B" w:rsidRDefault="003003FD" w:rsidP="00E31E97">
      <w:r>
        <w:t>Navigate to directory /</w:t>
      </w:r>
      <w:proofErr w:type="spellStart"/>
      <w:r>
        <w:t>tmp</w:t>
      </w:r>
      <w:proofErr w:type="spellEnd"/>
      <w:r>
        <w:t>/</w:t>
      </w:r>
      <w:r w:rsidRPr="003003FD">
        <w:t>hvdb_db2</w:t>
      </w:r>
    </w:p>
    <w:p w14:paraId="1CCA00CC"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34AE501E" w14:textId="77777777" w:rsidTr="007834E5">
        <w:tc>
          <w:tcPr>
            <w:tcW w:w="9350" w:type="dxa"/>
            <w:shd w:val="pct15" w:color="auto" w:fill="auto"/>
          </w:tcPr>
          <w:p w14:paraId="22AAF968" w14:textId="77777777" w:rsidR="002D02BC" w:rsidRDefault="002D02BC" w:rsidP="007834E5">
            <w:pPr>
              <w:rPr>
                <w:rFonts w:ascii="Courier New" w:hAnsi="Courier New" w:cs="Courier New"/>
                <w:sz w:val="16"/>
                <w:szCs w:val="16"/>
              </w:rPr>
            </w:pPr>
          </w:p>
          <w:p w14:paraId="536E5481" w14:textId="253FFBC8" w:rsidR="003003FD" w:rsidRPr="006323EC" w:rsidRDefault="003003FD" w:rsidP="007834E5">
            <w:pPr>
              <w:rPr>
                <w:rFonts w:ascii="Courier New" w:hAnsi="Courier New" w:cs="Courier New"/>
                <w:sz w:val="16"/>
                <w:szCs w:val="16"/>
              </w:rPr>
            </w:pPr>
            <w:r w:rsidRPr="006323EC">
              <w:rPr>
                <w:rFonts w:ascii="Courier New" w:hAnsi="Courier New" w:cs="Courier New"/>
                <w:sz w:val="16"/>
                <w:szCs w:val="16"/>
              </w:rPr>
              <w:t>cd hvdb_db2</w:t>
            </w:r>
          </w:p>
          <w:p w14:paraId="1B15F6EB" w14:textId="142EDBC8" w:rsidR="002D02BC" w:rsidRPr="00187084" w:rsidRDefault="002D02BC" w:rsidP="007834E5">
            <w:pPr>
              <w:rPr>
                <w:rFonts w:ascii="Courier New" w:hAnsi="Courier New" w:cs="Courier New"/>
                <w:sz w:val="16"/>
                <w:szCs w:val="16"/>
              </w:rPr>
            </w:pPr>
          </w:p>
        </w:tc>
      </w:tr>
    </w:tbl>
    <w:p w14:paraId="36884B94" w14:textId="77777777" w:rsidR="003003FD" w:rsidRDefault="003003FD" w:rsidP="00E31E97"/>
    <w:p w14:paraId="563216E8" w14:textId="2965D35E" w:rsidR="00187084" w:rsidRDefault="003003FD" w:rsidP="00E31E97">
      <w:r>
        <w:t>Extract the contents of /</w:t>
      </w:r>
      <w:proofErr w:type="spellStart"/>
      <w:r>
        <w:t>tmp</w:t>
      </w:r>
      <w:proofErr w:type="spellEnd"/>
      <w:r>
        <w:t>/</w:t>
      </w:r>
      <w:r w:rsidRPr="003003FD">
        <w:t>hvdb_db2</w:t>
      </w:r>
      <w:r>
        <w:t>.zip.</w:t>
      </w:r>
    </w:p>
    <w:p w14:paraId="52F42BEC"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1B22FD51" w14:textId="77777777" w:rsidTr="007834E5">
        <w:tc>
          <w:tcPr>
            <w:tcW w:w="9350" w:type="dxa"/>
            <w:shd w:val="pct15" w:color="auto" w:fill="auto"/>
          </w:tcPr>
          <w:p w14:paraId="6099893E" w14:textId="77777777" w:rsidR="002D02BC" w:rsidRDefault="002D02BC" w:rsidP="003003FD">
            <w:pPr>
              <w:rPr>
                <w:rFonts w:ascii="Courier New" w:hAnsi="Courier New" w:cs="Courier New"/>
                <w:sz w:val="16"/>
                <w:szCs w:val="16"/>
              </w:rPr>
            </w:pPr>
          </w:p>
          <w:p w14:paraId="0211B33E" w14:textId="35D5A7F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unzip /</w:t>
            </w:r>
            <w:proofErr w:type="spellStart"/>
            <w:r w:rsidRPr="003003FD">
              <w:rPr>
                <w:rFonts w:ascii="Courier New" w:hAnsi="Courier New" w:cs="Courier New"/>
                <w:sz w:val="16"/>
                <w:szCs w:val="16"/>
              </w:rPr>
              <w:t>tmp</w:t>
            </w:r>
            <w:proofErr w:type="spellEnd"/>
            <w:r w:rsidRPr="003003FD">
              <w:rPr>
                <w:rFonts w:ascii="Courier New" w:hAnsi="Courier New" w:cs="Courier New"/>
                <w:sz w:val="16"/>
                <w:szCs w:val="16"/>
              </w:rPr>
              <w:t>/hvdb_db2.zip</w:t>
            </w:r>
          </w:p>
          <w:p w14:paraId="19CAFB9A" w14:textId="7FE173BE" w:rsidR="003003FD" w:rsidRPr="00187084" w:rsidRDefault="003003FD" w:rsidP="002D02BC">
            <w:pPr>
              <w:rPr>
                <w:rFonts w:ascii="Courier New" w:hAnsi="Courier New" w:cs="Courier New"/>
                <w:sz w:val="16"/>
                <w:szCs w:val="16"/>
              </w:rPr>
            </w:pPr>
          </w:p>
        </w:tc>
      </w:tr>
    </w:tbl>
    <w:p w14:paraId="7C4378BB" w14:textId="40D25B54" w:rsidR="00500A1B" w:rsidRDefault="00500A1B" w:rsidP="00E31E97"/>
    <w:p w14:paraId="61067C22" w14:textId="085FFD5A" w:rsidR="003003FD" w:rsidRDefault="003003FD" w:rsidP="00E31E97">
      <w:r>
        <w:t>Review README.txt file.</w:t>
      </w:r>
    </w:p>
    <w:p w14:paraId="376F7AA4"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3C21CF" w14:paraId="5D6CF21F" w14:textId="77777777" w:rsidTr="007834E5">
        <w:tc>
          <w:tcPr>
            <w:tcW w:w="9350" w:type="dxa"/>
            <w:shd w:val="pct15" w:color="auto" w:fill="auto"/>
          </w:tcPr>
          <w:p w14:paraId="4AC0AF88" w14:textId="77777777" w:rsidR="003003FD" w:rsidRDefault="003003FD" w:rsidP="007834E5">
            <w:pPr>
              <w:rPr>
                <w:rFonts w:ascii="Courier New" w:hAnsi="Courier New" w:cs="Courier New"/>
                <w:sz w:val="16"/>
                <w:szCs w:val="16"/>
              </w:rPr>
            </w:pPr>
          </w:p>
          <w:p w14:paraId="5D1AD8F5"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IBM DB2 SQL Database Data Import</w:t>
            </w:r>
          </w:p>
          <w:p w14:paraId="6A022610"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w:t>
            </w:r>
          </w:p>
          <w:p w14:paraId="6F7B25B3" w14:textId="77777777" w:rsidR="003003FD" w:rsidRPr="00A82BDB" w:rsidRDefault="003003FD" w:rsidP="007834E5">
            <w:pPr>
              <w:rPr>
                <w:rFonts w:ascii="Courier New" w:hAnsi="Courier New" w:cs="Courier New"/>
                <w:sz w:val="16"/>
                <w:szCs w:val="16"/>
              </w:rPr>
            </w:pPr>
          </w:p>
          <w:p w14:paraId="626247D3"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Steps:</w:t>
            </w:r>
          </w:p>
          <w:p w14:paraId="6F6A56F8"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1)  Setup the initial empty runtime database instance using the files</w:t>
            </w:r>
          </w:p>
          <w:p w14:paraId="5D9768D2"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located under the File Downloads area on the appliance for DB2.</w:t>
            </w:r>
          </w:p>
          <w:p w14:paraId="149D1C87"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2)  Generate the ZIP file for the current appliance runtime database data</w:t>
            </w:r>
          </w:p>
          <w:p w14:paraId="6A5C3185"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for DB2.</w:t>
            </w:r>
          </w:p>
          <w:p w14:paraId="6DE4AA48"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3)  On the system containing the runtime database instance login as the DB2</w:t>
            </w:r>
          </w:p>
          <w:p w14:paraId="78658CBB"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instance user.</w:t>
            </w:r>
          </w:p>
          <w:p w14:paraId="6AD4D672"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4)  Create a temporary directory and unzip the contents of the appliance</w:t>
            </w:r>
          </w:p>
          <w:p w14:paraId="0233BEA4"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runtime database data ZIP file into this temporary directory.</w:t>
            </w:r>
          </w:p>
          <w:p w14:paraId="16254A5C"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6)  Ensure the IBM DB2 </w:t>
            </w:r>
            <w:proofErr w:type="spellStart"/>
            <w:r w:rsidRPr="00A82BDB">
              <w:rPr>
                <w:rFonts w:ascii="Courier New" w:hAnsi="Courier New" w:cs="Courier New"/>
                <w:sz w:val="16"/>
                <w:szCs w:val="16"/>
              </w:rPr>
              <w:t>db2</w:t>
            </w:r>
            <w:proofErr w:type="spellEnd"/>
            <w:r w:rsidRPr="00A82BDB">
              <w:rPr>
                <w:rFonts w:ascii="Courier New" w:hAnsi="Courier New" w:cs="Courier New"/>
                <w:sz w:val="16"/>
                <w:szCs w:val="16"/>
              </w:rPr>
              <w:t xml:space="preserve"> executable is in the PATH.</w:t>
            </w:r>
          </w:p>
          <w:p w14:paraId="2FA2686B"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7)  If not already done (possibly by step (1)), attach and connect to the</w:t>
            </w:r>
          </w:p>
          <w:p w14:paraId="048C95CF"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runtime database, for example:</w:t>
            </w:r>
          </w:p>
          <w:p w14:paraId="205BDDE0"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db2 ATTACH TO db2inst1</w:t>
            </w:r>
          </w:p>
          <w:p w14:paraId="7F5B8C46"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db2 CONNECT TO </w:t>
            </w:r>
            <w:proofErr w:type="spellStart"/>
            <w:r w:rsidRPr="00A82BDB">
              <w:rPr>
                <w:rFonts w:ascii="Courier New" w:hAnsi="Courier New" w:cs="Courier New"/>
                <w:sz w:val="16"/>
                <w:szCs w:val="16"/>
              </w:rPr>
              <w:t>hvdb</w:t>
            </w:r>
            <w:proofErr w:type="spellEnd"/>
          </w:p>
          <w:p w14:paraId="76215894"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8)  In the temporary directory invoke the script to load the data:</w:t>
            </w:r>
          </w:p>
          <w:p w14:paraId="78502F68"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db2 -</w:t>
            </w:r>
            <w:proofErr w:type="spellStart"/>
            <w:r w:rsidRPr="00A82BDB">
              <w:rPr>
                <w:rFonts w:ascii="Courier New" w:hAnsi="Courier New" w:cs="Courier New"/>
                <w:sz w:val="16"/>
                <w:szCs w:val="16"/>
              </w:rPr>
              <w:t>vct</w:t>
            </w:r>
            <w:proofErr w:type="spellEnd"/>
            <w:r w:rsidRPr="00A82BDB">
              <w:rPr>
                <w:rFonts w:ascii="Courier New" w:hAnsi="Courier New" w:cs="Courier New"/>
                <w:sz w:val="16"/>
                <w:szCs w:val="16"/>
              </w:rPr>
              <w:t xml:space="preserve"> -f </w:t>
            </w:r>
            <w:proofErr w:type="spellStart"/>
            <w:r w:rsidRPr="00A82BDB">
              <w:rPr>
                <w:rFonts w:ascii="Courier New" w:hAnsi="Courier New" w:cs="Courier New"/>
                <w:sz w:val="16"/>
                <w:szCs w:val="16"/>
              </w:rPr>
              <w:t>import_data_hvdb.sql</w:t>
            </w:r>
            <w:proofErr w:type="spellEnd"/>
          </w:p>
          <w:p w14:paraId="37379C8C"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The script will delete the existing data in the database and insert the</w:t>
            </w:r>
          </w:p>
          <w:p w14:paraId="6B7D72C2"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exported data extracted from the ZIP file.</w:t>
            </w:r>
          </w:p>
          <w:p w14:paraId="46A87CC1"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9)  The temporary directory and the files contained in it along with the</w:t>
            </w:r>
          </w:p>
          <w:p w14:paraId="48C6D0C1" w14:textId="77777777" w:rsidR="003003FD" w:rsidRPr="00A82BDB" w:rsidRDefault="003003FD" w:rsidP="007834E5">
            <w:pPr>
              <w:rPr>
                <w:rFonts w:ascii="Courier New" w:hAnsi="Courier New" w:cs="Courier New"/>
                <w:sz w:val="16"/>
                <w:szCs w:val="16"/>
              </w:rPr>
            </w:pPr>
            <w:r w:rsidRPr="00A82BDB">
              <w:rPr>
                <w:rFonts w:ascii="Courier New" w:hAnsi="Courier New" w:cs="Courier New"/>
                <w:sz w:val="16"/>
                <w:szCs w:val="16"/>
              </w:rPr>
              <w:t xml:space="preserve">    ZIP file can be removed.</w:t>
            </w:r>
          </w:p>
          <w:p w14:paraId="0E435163" w14:textId="77777777" w:rsidR="003003FD" w:rsidRDefault="003003FD" w:rsidP="007834E5">
            <w:pPr>
              <w:rPr>
                <w:rFonts w:ascii="Courier New" w:hAnsi="Courier New" w:cs="Courier New"/>
                <w:sz w:val="16"/>
                <w:szCs w:val="16"/>
              </w:rPr>
            </w:pPr>
            <w:r w:rsidRPr="00A82BDB">
              <w:rPr>
                <w:rFonts w:ascii="Courier New" w:hAnsi="Courier New" w:cs="Courier New"/>
                <w:sz w:val="16"/>
                <w:szCs w:val="16"/>
              </w:rPr>
              <w:t>10) Restart the appliance LMI.</w:t>
            </w:r>
          </w:p>
          <w:p w14:paraId="4795EB34" w14:textId="77777777" w:rsidR="003003FD" w:rsidRPr="003C21CF" w:rsidRDefault="003003FD" w:rsidP="007834E5">
            <w:pPr>
              <w:rPr>
                <w:rFonts w:ascii="Courier New" w:hAnsi="Courier New" w:cs="Courier New"/>
                <w:sz w:val="16"/>
                <w:szCs w:val="16"/>
              </w:rPr>
            </w:pPr>
          </w:p>
        </w:tc>
      </w:tr>
    </w:tbl>
    <w:p w14:paraId="1605F107" w14:textId="77777777" w:rsidR="003003FD" w:rsidRDefault="003003FD" w:rsidP="00E31E97"/>
    <w:p w14:paraId="3F579CE6" w14:textId="150EC228" w:rsidR="003003FD" w:rsidRDefault="003003FD" w:rsidP="00E31E97">
      <w:r>
        <w:t>Initialize DB2 connections.</w:t>
      </w:r>
    </w:p>
    <w:p w14:paraId="17B16AE3"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174EB3CD" w14:textId="77777777" w:rsidTr="007834E5">
        <w:tc>
          <w:tcPr>
            <w:tcW w:w="9350" w:type="dxa"/>
            <w:shd w:val="pct15" w:color="auto" w:fill="auto"/>
          </w:tcPr>
          <w:p w14:paraId="2A87B1A5" w14:textId="77777777" w:rsidR="002D02BC" w:rsidRDefault="002D02BC" w:rsidP="003003FD">
            <w:pPr>
              <w:rPr>
                <w:rFonts w:ascii="Courier New" w:hAnsi="Courier New" w:cs="Courier New"/>
                <w:b/>
                <w:bCs/>
                <w:sz w:val="16"/>
                <w:szCs w:val="16"/>
              </w:rPr>
            </w:pPr>
          </w:p>
          <w:p w14:paraId="1E59DB8C" w14:textId="5B997E1B" w:rsidR="003003FD" w:rsidRPr="002D02BC" w:rsidRDefault="003003FD" w:rsidP="003003FD">
            <w:pPr>
              <w:rPr>
                <w:rFonts w:ascii="Courier New" w:hAnsi="Courier New" w:cs="Courier New"/>
                <w:b/>
                <w:bCs/>
                <w:sz w:val="16"/>
                <w:szCs w:val="16"/>
              </w:rPr>
            </w:pPr>
            <w:r w:rsidRPr="002D02BC">
              <w:rPr>
                <w:rFonts w:ascii="Courier New" w:hAnsi="Courier New" w:cs="Courier New"/>
                <w:b/>
                <w:bCs/>
                <w:sz w:val="16"/>
                <w:szCs w:val="16"/>
              </w:rPr>
              <w:t>db2 ATTACH TO db2inst1</w:t>
            </w:r>
          </w:p>
          <w:p w14:paraId="78484174" w14:textId="77777777" w:rsidR="003003FD" w:rsidRPr="003003FD" w:rsidRDefault="003003FD" w:rsidP="003003FD">
            <w:pPr>
              <w:rPr>
                <w:rFonts w:ascii="Courier New" w:hAnsi="Courier New" w:cs="Courier New"/>
                <w:sz w:val="16"/>
                <w:szCs w:val="16"/>
              </w:rPr>
            </w:pPr>
          </w:p>
          <w:p w14:paraId="0703F6CE"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Instance Attachment Information</w:t>
            </w:r>
          </w:p>
          <w:p w14:paraId="3E1FF376" w14:textId="77777777" w:rsidR="003003FD" w:rsidRPr="003003FD" w:rsidRDefault="003003FD" w:rsidP="003003FD">
            <w:pPr>
              <w:rPr>
                <w:rFonts w:ascii="Courier New" w:hAnsi="Courier New" w:cs="Courier New"/>
                <w:sz w:val="16"/>
                <w:szCs w:val="16"/>
              </w:rPr>
            </w:pPr>
          </w:p>
          <w:p w14:paraId="6ACBB94D"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Instance server        = DB2/LINUXX8664 11.5.6.0</w:t>
            </w:r>
          </w:p>
          <w:p w14:paraId="2490AB19"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Authorization ID       = DB2INST1</w:t>
            </w:r>
          </w:p>
          <w:p w14:paraId="5D0095C1"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Local instance alias   = DB2INST1</w:t>
            </w:r>
          </w:p>
          <w:p w14:paraId="592A88BD" w14:textId="77777777" w:rsidR="002D02BC" w:rsidRDefault="002D02BC" w:rsidP="003003FD">
            <w:pPr>
              <w:rPr>
                <w:rFonts w:ascii="Courier New" w:hAnsi="Courier New" w:cs="Courier New"/>
                <w:b/>
                <w:bCs/>
                <w:sz w:val="16"/>
                <w:szCs w:val="16"/>
              </w:rPr>
            </w:pPr>
          </w:p>
          <w:p w14:paraId="4AD59307" w14:textId="72985610" w:rsidR="003003FD" w:rsidRPr="002D02BC" w:rsidRDefault="003003FD" w:rsidP="003003FD">
            <w:pPr>
              <w:rPr>
                <w:rFonts w:ascii="Courier New" w:hAnsi="Courier New" w:cs="Courier New"/>
                <w:b/>
                <w:bCs/>
                <w:sz w:val="16"/>
                <w:szCs w:val="16"/>
              </w:rPr>
            </w:pPr>
            <w:r w:rsidRPr="002D02BC">
              <w:rPr>
                <w:rFonts w:ascii="Courier New" w:hAnsi="Courier New" w:cs="Courier New"/>
                <w:b/>
                <w:bCs/>
                <w:sz w:val="16"/>
                <w:szCs w:val="16"/>
              </w:rPr>
              <w:t xml:space="preserve">db2 CONNECT TO </w:t>
            </w:r>
            <w:proofErr w:type="spellStart"/>
            <w:r w:rsidRPr="002D02BC">
              <w:rPr>
                <w:rFonts w:ascii="Courier New" w:hAnsi="Courier New" w:cs="Courier New"/>
                <w:b/>
                <w:bCs/>
                <w:sz w:val="16"/>
                <w:szCs w:val="16"/>
              </w:rPr>
              <w:t>hvdb</w:t>
            </w:r>
            <w:proofErr w:type="spellEnd"/>
          </w:p>
          <w:p w14:paraId="7E7656D2" w14:textId="77777777" w:rsidR="003003FD" w:rsidRPr="003003FD" w:rsidRDefault="003003FD" w:rsidP="003003FD">
            <w:pPr>
              <w:rPr>
                <w:rFonts w:ascii="Courier New" w:hAnsi="Courier New" w:cs="Courier New"/>
                <w:sz w:val="16"/>
                <w:szCs w:val="16"/>
              </w:rPr>
            </w:pPr>
          </w:p>
          <w:p w14:paraId="1CEDA9FB"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Database Connection Information</w:t>
            </w:r>
          </w:p>
          <w:p w14:paraId="649EC70A" w14:textId="77777777" w:rsidR="003003FD" w:rsidRPr="003003FD" w:rsidRDefault="003003FD" w:rsidP="003003FD">
            <w:pPr>
              <w:rPr>
                <w:rFonts w:ascii="Courier New" w:hAnsi="Courier New" w:cs="Courier New"/>
                <w:sz w:val="16"/>
                <w:szCs w:val="16"/>
              </w:rPr>
            </w:pPr>
          </w:p>
          <w:p w14:paraId="3A46C810"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Database server        = DB2/LINUXX8664 11.5.6.0</w:t>
            </w:r>
          </w:p>
          <w:p w14:paraId="4875EA33"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t xml:space="preserve"> SQL authorization ID   = DB2INST1</w:t>
            </w:r>
          </w:p>
          <w:p w14:paraId="6EA67EF1" w14:textId="77777777" w:rsidR="003003FD" w:rsidRPr="003003FD" w:rsidRDefault="003003FD" w:rsidP="003003FD">
            <w:pPr>
              <w:rPr>
                <w:rFonts w:ascii="Courier New" w:hAnsi="Courier New" w:cs="Courier New"/>
                <w:sz w:val="16"/>
                <w:szCs w:val="16"/>
              </w:rPr>
            </w:pPr>
            <w:r w:rsidRPr="003003FD">
              <w:rPr>
                <w:rFonts w:ascii="Courier New" w:hAnsi="Courier New" w:cs="Courier New"/>
                <w:sz w:val="16"/>
                <w:szCs w:val="16"/>
              </w:rPr>
              <w:lastRenderedPageBreak/>
              <w:t xml:space="preserve"> Local database alias   = HVDB</w:t>
            </w:r>
          </w:p>
          <w:p w14:paraId="0C5E4376" w14:textId="014E9E2D" w:rsidR="003003FD" w:rsidRPr="00187084" w:rsidRDefault="003003FD" w:rsidP="002D02BC">
            <w:pPr>
              <w:rPr>
                <w:rFonts w:ascii="Courier New" w:hAnsi="Courier New" w:cs="Courier New"/>
                <w:sz w:val="16"/>
                <w:szCs w:val="16"/>
              </w:rPr>
            </w:pPr>
          </w:p>
        </w:tc>
      </w:tr>
    </w:tbl>
    <w:p w14:paraId="41548036" w14:textId="6EFF5B51" w:rsidR="003003FD" w:rsidRDefault="003003FD" w:rsidP="003003FD"/>
    <w:p w14:paraId="555F2D02" w14:textId="78096DB3" w:rsidR="003003FD" w:rsidRDefault="003003FD" w:rsidP="003003FD">
      <w:r>
        <w:t>Run db2 import script.</w:t>
      </w:r>
    </w:p>
    <w:p w14:paraId="4272247C"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3AFC6B51" w14:textId="77777777" w:rsidTr="007834E5">
        <w:tc>
          <w:tcPr>
            <w:tcW w:w="9350" w:type="dxa"/>
            <w:shd w:val="pct15" w:color="auto" w:fill="auto"/>
          </w:tcPr>
          <w:p w14:paraId="6A711D29" w14:textId="77777777" w:rsidR="003003FD" w:rsidRDefault="003003FD" w:rsidP="007834E5">
            <w:pPr>
              <w:rPr>
                <w:rFonts w:ascii="Courier New" w:hAnsi="Courier New" w:cs="Courier New"/>
                <w:sz w:val="16"/>
                <w:szCs w:val="16"/>
              </w:rPr>
            </w:pPr>
          </w:p>
          <w:p w14:paraId="7DEA4736" w14:textId="4CE53403" w:rsidR="003003FD" w:rsidRDefault="003003FD" w:rsidP="007834E5">
            <w:pPr>
              <w:rPr>
                <w:rFonts w:ascii="Courier New" w:hAnsi="Courier New" w:cs="Courier New"/>
                <w:sz w:val="16"/>
                <w:szCs w:val="16"/>
              </w:rPr>
            </w:pPr>
            <w:r w:rsidRPr="003003FD">
              <w:rPr>
                <w:rFonts w:ascii="Courier New" w:hAnsi="Courier New" w:cs="Courier New"/>
                <w:sz w:val="16"/>
                <w:szCs w:val="16"/>
              </w:rPr>
              <w:t>db2 -</w:t>
            </w:r>
            <w:proofErr w:type="spellStart"/>
            <w:r w:rsidRPr="003003FD">
              <w:rPr>
                <w:rFonts w:ascii="Courier New" w:hAnsi="Courier New" w:cs="Courier New"/>
                <w:sz w:val="16"/>
                <w:szCs w:val="16"/>
              </w:rPr>
              <w:t>vct</w:t>
            </w:r>
            <w:proofErr w:type="spellEnd"/>
            <w:r w:rsidRPr="003003FD">
              <w:rPr>
                <w:rFonts w:ascii="Courier New" w:hAnsi="Courier New" w:cs="Courier New"/>
                <w:sz w:val="16"/>
                <w:szCs w:val="16"/>
              </w:rPr>
              <w:t xml:space="preserve"> -f </w:t>
            </w:r>
            <w:proofErr w:type="spellStart"/>
            <w:r w:rsidRPr="003003FD">
              <w:rPr>
                <w:rFonts w:ascii="Courier New" w:hAnsi="Courier New" w:cs="Courier New"/>
                <w:sz w:val="16"/>
                <w:szCs w:val="16"/>
              </w:rPr>
              <w:t>import_data_hvdb.sql</w:t>
            </w:r>
            <w:proofErr w:type="spellEnd"/>
          </w:p>
          <w:p w14:paraId="61C76F0F" w14:textId="10789B4B" w:rsidR="003003FD" w:rsidRPr="00187084" w:rsidRDefault="003003FD" w:rsidP="007834E5">
            <w:pPr>
              <w:rPr>
                <w:rFonts w:ascii="Courier New" w:hAnsi="Courier New" w:cs="Courier New"/>
                <w:sz w:val="16"/>
                <w:szCs w:val="16"/>
              </w:rPr>
            </w:pPr>
          </w:p>
        </w:tc>
      </w:tr>
    </w:tbl>
    <w:p w14:paraId="00ADC63D" w14:textId="0A94312D" w:rsidR="003003FD" w:rsidRDefault="003003FD" w:rsidP="003003FD"/>
    <w:p w14:paraId="722F4185" w14:textId="79313430" w:rsidR="003003FD" w:rsidRDefault="003003FD" w:rsidP="003003FD">
      <w:r>
        <w:t>R</w:t>
      </w:r>
      <w:r w:rsidR="00461FB4">
        <w:t>eview output for errors.</w:t>
      </w:r>
    </w:p>
    <w:p w14:paraId="200F98D2" w14:textId="02F43756"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E1104" w:rsidRPr="00187084" w14:paraId="6AEEDB54" w14:textId="77777777" w:rsidTr="007834E5">
        <w:tc>
          <w:tcPr>
            <w:tcW w:w="9350" w:type="dxa"/>
            <w:shd w:val="pct15" w:color="auto" w:fill="auto"/>
          </w:tcPr>
          <w:p w14:paraId="0D3BE7EE" w14:textId="77777777" w:rsidR="002D02BC" w:rsidRDefault="002D02BC" w:rsidP="00461FB4">
            <w:pPr>
              <w:rPr>
                <w:rFonts w:ascii="Courier New" w:hAnsi="Courier New" w:cs="Courier New"/>
                <w:sz w:val="16"/>
                <w:szCs w:val="16"/>
              </w:rPr>
            </w:pPr>
          </w:p>
          <w:p w14:paraId="1D4D29EA" w14:textId="0135EFC4"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db2 -</w:t>
            </w:r>
            <w:proofErr w:type="spellStart"/>
            <w:r w:rsidRPr="00461FB4">
              <w:rPr>
                <w:rFonts w:ascii="Courier New" w:hAnsi="Courier New" w:cs="Courier New"/>
                <w:sz w:val="16"/>
                <w:szCs w:val="16"/>
              </w:rPr>
              <w:t>vct</w:t>
            </w:r>
            <w:proofErr w:type="spellEnd"/>
            <w:r w:rsidRPr="00461FB4">
              <w:rPr>
                <w:rFonts w:ascii="Courier New" w:hAnsi="Courier New" w:cs="Courier New"/>
                <w:sz w:val="16"/>
                <w:szCs w:val="16"/>
              </w:rPr>
              <w:t xml:space="preserve"> -f </w:t>
            </w:r>
            <w:proofErr w:type="spellStart"/>
            <w:r w:rsidRPr="00461FB4">
              <w:rPr>
                <w:rFonts w:ascii="Courier New" w:hAnsi="Courier New" w:cs="Courier New"/>
                <w:sz w:val="16"/>
                <w:szCs w:val="16"/>
              </w:rPr>
              <w:t>import_data_hvdb.sql</w:t>
            </w:r>
            <w:proofErr w:type="spellEnd"/>
          </w:p>
          <w:p w14:paraId="344DBB64"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 xml:space="preserve">SET INTEGRITY FOR </w:t>
            </w:r>
            <w:proofErr w:type="spellStart"/>
            <w:r w:rsidRPr="00461FB4">
              <w:rPr>
                <w:rFonts w:ascii="Courier New" w:hAnsi="Courier New" w:cs="Courier New"/>
                <w:sz w:val="16"/>
                <w:szCs w:val="16"/>
              </w:rPr>
              <w:t>alias_svc_aliasuserpartner</w:t>
            </w:r>
            <w:proofErr w:type="spellEnd"/>
            <w:r w:rsidRPr="00461FB4">
              <w:rPr>
                <w:rFonts w:ascii="Courier New" w:hAnsi="Courier New" w:cs="Courier New"/>
                <w:sz w:val="16"/>
                <w:szCs w:val="16"/>
              </w:rPr>
              <w:t xml:space="preserve"> OFF</w:t>
            </w:r>
          </w:p>
          <w:p w14:paraId="251ACCD0"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1030071B" w14:textId="77777777" w:rsidR="003E1104" w:rsidRPr="00461FB4" w:rsidRDefault="003E1104" w:rsidP="00461FB4">
            <w:pPr>
              <w:rPr>
                <w:rFonts w:ascii="Courier New" w:hAnsi="Courier New" w:cs="Courier New"/>
                <w:sz w:val="16"/>
                <w:szCs w:val="16"/>
              </w:rPr>
            </w:pPr>
          </w:p>
          <w:p w14:paraId="1D8D4B7C"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LOAD FROM '</w:t>
            </w:r>
            <w:proofErr w:type="spellStart"/>
            <w:r w:rsidRPr="00461FB4">
              <w:rPr>
                <w:rFonts w:ascii="Courier New" w:hAnsi="Courier New" w:cs="Courier New"/>
                <w:sz w:val="16"/>
                <w:szCs w:val="16"/>
              </w:rPr>
              <w:t>null.del</w:t>
            </w:r>
            <w:proofErr w:type="spellEnd"/>
            <w:r w:rsidRPr="00461FB4">
              <w:rPr>
                <w:rFonts w:ascii="Courier New" w:hAnsi="Courier New" w:cs="Courier New"/>
                <w:sz w:val="16"/>
                <w:szCs w:val="16"/>
              </w:rPr>
              <w:t xml:space="preserve">' of DEL REPLACE INTO </w:t>
            </w:r>
            <w:proofErr w:type="spellStart"/>
            <w:r w:rsidRPr="00461FB4">
              <w:rPr>
                <w:rFonts w:ascii="Courier New" w:hAnsi="Courier New" w:cs="Courier New"/>
                <w:sz w:val="16"/>
                <w:szCs w:val="16"/>
              </w:rPr>
              <w:t>alias_svc_aliasuserpartner</w:t>
            </w:r>
            <w:proofErr w:type="spellEnd"/>
          </w:p>
          <w:p w14:paraId="5095A21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SQL3501</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table space(s) in which the table resides will not be placed in </w:t>
            </w:r>
          </w:p>
          <w:p w14:paraId="17796372"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backup pending state since forward recovery is disabled for the database.</w:t>
            </w:r>
          </w:p>
          <w:p w14:paraId="26E8BA46" w14:textId="77777777" w:rsidR="003E1104" w:rsidRPr="00461FB4" w:rsidRDefault="003E1104" w:rsidP="00461FB4">
            <w:pPr>
              <w:rPr>
                <w:rFonts w:ascii="Courier New" w:hAnsi="Courier New" w:cs="Courier New"/>
                <w:sz w:val="16"/>
                <w:szCs w:val="16"/>
              </w:rPr>
            </w:pPr>
          </w:p>
          <w:p w14:paraId="493EC93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SQL3109</w:t>
            </w:r>
            <w:proofErr w:type="gramStart"/>
            <w:r w:rsidRPr="00461FB4">
              <w:rPr>
                <w:rFonts w:ascii="Courier New" w:hAnsi="Courier New" w:cs="Courier New"/>
                <w:sz w:val="16"/>
                <w:szCs w:val="16"/>
              </w:rPr>
              <w:t>N  The</w:t>
            </w:r>
            <w:proofErr w:type="gramEnd"/>
            <w:r w:rsidRPr="00461FB4">
              <w:rPr>
                <w:rFonts w:ascii="Courier New" w:hAnsi="Courier New" w:cs="Courier New"/>
                <w:sz w:val="16"/>
                <w:szCs w:val="16"/>
              </w:rPr>
              <w:t xml:space="preserve"> utility is beginning to load data from file </w:t>
            </w:r>
          </w:p>
          <w:p w14:paraId="08B9851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w:t>
            </w:r>
            <w:proofErr w:type="spellStart"/>
            <w:r w:rsidRPr="00461FB4">
              <w:rPr>
                <w:rFonts w:ascii="Courier New" w:hAnsi="Courier New" w:cs="Courier New"/>
                <w:sz w:val="16"/>
                <w:szCs w:val="16"/>
              </w:rPr>
              <w:t>tmp</w:t>
            </w:r>
            <w:proofErr w:type="spellEnd"/>
            <w:r w:rsidRPr="00461FB4">
              <w:rPr>
                <w:rFonts w:ascii="Courier New" w:hAnsi="Courier New" w:cs="Courier New"/>
                <w:sz w:val="16"/>
                <w:szCs w:val="16"/>
              </w:rPr>
              <w:t>/hvdb_db2/</w:t>
            </w:r>
            <w:proofErr w:type="spellStart"/>
            <w:r w:rsidRPr="00461FB4">
              <w:rPr>
                <w:rFonts w:ascii="Courier New" w:hAnsi="Courier New" w:cs="Courier New"/>
                <w:sz w:val="16"/>
                <w:szCs w:val="16"/>
              </w:rPr>
              <w:t>null.del</w:t>
            </w:r>
            <w:proofErr w:type="spellEnd"/>
            <w:r w:rsidRPr="00461FB4">
              <w:rPr>
                <w:rFonts w:ascii="Courier New" w:hAnsi="Courier New" w:cs="Courier New"/>
                <w:sz w:val="16"/>
                <w:szCs w:val="16"/>
              </w:rPr>
              <w:t>".</w:t>
            </w:r>
          </w:p>
          <w:p w14:paraId="50339BD8" w14:textId="77777777" w:rsidR="003E1104" w:rsidRPr="00461FB4" w:rsidRDefault="003E1104" w:rsidP="00461FB4">
            <w:pPr>
              <w:rPr>
                <w:rFonts w:ascii="Courier New" w:hAnsi="Courier New" w:cs="Courier New"/>
                <w:sz w:val="16"/>
                <w:szCs w:val="16"/>
              </w:rPr>
            </w:pPr>
          </w:p>
          <w:p w14:paraId="66EE9B2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SQL3500</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is beginning the "LOAD" phase at time "11/02/2021 </w:t>
            </w:r>
          </w:p>
          <w:p w14:paraId="6AC3711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18:29:53.151189".</w:t>
            </w:r>
          </w:p>
          <w:p w14:paraId="66D6B9ED" w14:textId="77777777" w:rsidR="003E1104" w:rsidRPr="00461FB4" w:rsidRDefault="003E1104" w:rsidP="00461FB4">
            <w:pPr>
              <w:rPr>
                <w:rFonts w:ascii="Courier New" w:hAnsi="Courier New" w:cs="Courier New"/>
                <w:sz w:val="16"/>
                <w:szCs w:val="16"/>
              </w:rPr>
            </w:pPr>
          </w:p>
          <w:p w14:paraId="56A79DE0"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SQL3519</w:t>
            </w:r>
            <w:proofErr w:type="gramStart"/>
            <w:r w:rsidRPr="00461FB4">
              <w:rPr>
                <w:rFonts w:ascii="Courier New" w:hAnsi="Courier New" w:cs="Courier New"/>
                <w:sz w:val="16"/>
                <w:szCs w:val="16"/>
              </w:rPr>
              <w:t>W  Begin</w:t>
            </w:r>
            <w:proofErr w:type="gramEnd"/>
            <w:r w:rsidRPr="00461FB4">
              <w:rPr>
                <w:rFonts w:ascii="Courier New" w:hAnsi="Courier New" w:cs="Courier New"/>
                <w:sz w:val="16"/>
                <w:szCs w:val="16"/>
              </w:rPr>
              <w:t xml:space="preserve"> Load Consistency Point. Input record count = "0".</w:t>
            </w:r>
          </w:p>
          <w:p w14:paraId="77607FFA" w14:textId="77777777" w:rsidR="003E1104" w:rsidRPr="00461FB4" w:rsidRDefault="003E1104" w:rsidP="00461FB4">
            <w:pPr>
              <w:rPr>
                <w:rFonts w:ascii="Courier New" w:hAnsi="Courier New" w:cs="Courier New"/>
                <w:sz w:val="16"/>
                <w:szCs w:val="16"/>
              </w:rPr>
            </w:pPr>
          </w:p>
          <w:p w14:paraId="4C1A7F5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SQL3520</w:t>
            </w:r>
            <w:proofErr w:type="gramStart"/>
            <w:r w:rsidRPr="00461FB4">
              <w:rPr>
                <w:rFonts w:ascii="Courier New" w:hAnsi="Courier New" w:cs="Courier New"/>
                <w:sz w:val="16"/>
                <w:szCs w:val="16"/>
              </w:rPr>
              <w:t>W  Load</w:t>
            </w:r>
            <w:proofErr w:type="gramEnd"/>
            <w:r w:rsidRPr="00461FB4">
              <w:rPr>
                <w:rFonts w:ascii="Courier New" w:hAnsi="Courier New" w:cs="Courier New"/>
                <w:sz w:val="16"/>
                <w:szCs w:val="16"/>
              </w:rPr>
              <w:t xml:space="preserve"> Consistency Point was successful.</w:t>
            </w:r>
          </w:p>
          <w:p w14:paraId="2F9457F8" w14:textId="77777777" w:rsidR="003E1104" w:rsidRPr="00461FB4" w:rsidRDefault="003E1104" w:rsidP="00461FB4">
            <w:pPr>
              <w:rPr>
                <w:rFonts w:ascii="Courier New" w:hAnsi="Courier New" w:cs="Courier New"/>
                <w:sz w:val="16"/>
                <w:szCs w:val="16"/>
              </w:rPr>
            </w:pPr>
          </w:p>
          <w:p w14:paraId="68FF8861"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SQL3110</w:t>
            </w:r>
            <w:proofErr w:type="gramStart"/>
            <w:r w:rsidRPr="00461FB4">
              <w:rPr>
                <w:rFonts w:ascii="Courier New" w:hAnsi="Courier New" w:cs="Courier New"/>
                <w:sz w:val="16"/>
                <w:szCs w:val="16"/>
              </w:rPr>
              <w:t>N  The</w:t>
            </w:r>
            <w:proofErr w:type="gramEnd"/>
            <w:r w:rsidRPr="00461FB4">
              <w:rPr>
                <w:rFonts w:ascii="Courier New" w:hAnsi="Courier New" w:cs="Courier New"/>
                <w:sz w:val="16"/>
                <w:szCs w:val="16"/>
              </w:rPr>
              <w:t xml:space="preserve"> utility has completed processing.  "0" rows were read from the </w:t>
            </w:r>
          </w:p>
          <w:p w14:paraId="2E1FCF6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input file.</w:t>
            </w:r>
          </w:p>
          <w:p w14:paraId="15654871" w14:textId="77777777" w:rsidR="003E1104" w:rsidRPr="00461FB4" w:rsidRDefault="003E1104" w:rsidP="00461FB4">
            <w:pPr>
              <w:rPr>
                <w:rFonts w:ascii="Courier New" w:hAnsi="Courier New" w:cs="Courier New"/>
                <w:sz w:val="16"/>
                <w:szCs w:val="16"/>
              </w:rPr>
            </w:pPr>
          </w:p>
          <w:p w14:paraId="6998C13C"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SQL3519</w:t>
            </w:r>
            <w:proofErr w:type="gramStart"/>
            <w:r w:rsidRPr="00461FB4">
              <w:rPr>
                <w:rFonts w:ascii="Courier New" w:hAnsi="Courier New" w:cs="Courier New"/>
                <w:sz w:val="16"/>
                <w:szCs w:val="16"/>
              </w:rPr>
              <w:t>W  Begin</w:t>
            </w:r>
            <w:proofErr w:type="gramEnd"/>
            <w:r w:rsidRPr="00461FB4">
              <w:rPr>
                <w:rFonts w:ascii="Courier New" w:hAnsi="Courier New" w:cs="Courier New"/>
                <w:sz w:val="16"/>
                <w:szCs w:val="16"/>
              </w:rPr>
              <w:t xml:space="preserve"> Load Consistency Point. Input record count = "0".</w:t>
            </w:r>
          </w:p>
          <w:p w14:paraId="2439FEC1" w14:textId="77777777" w:rsidR="003E1104" w:rsidRPr="00461FB4" w:rsidRDefault="003E1104" w:rsidP="00461FB4">
            <w:pPr>
              <w:rPr>
                <w:rFonts w:ascii="Courier New" w:hAnsi="Courier New" w:cs="Courier New"/>
                <w:sz w:val="16"/>
                <w:szCs w:val="16"/>
              </w:rPr>
            </w:pPr>
          </w:p>
          <w:p w14:paraId="5FEEF16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SQL3520</w:t>
            </w:r>
            <w:proofErr w:type="gramStart"/>
            <w:r w:rsidRPr="00461FB4">
              <w:rPr>
                <w:rFonts w:ascii="Courier New" w:hAnsi="Courier New" w:cs="Courier New"/>
                <w:sz w:val="16"/>
                <w:szCs w:val="16"/>
              </w:rPr>
              <w:t>W  Load</w:t>
            </w:r>
            <w:proofErr w:type="gramEnd"/>
            <w:r w:rsidRPr="00461FB4">
              <w:rPr>
                <w:rFonts w:ascii="Courier New" w:hAnsi="Courier New" w:cs="Courier New"/>
                <w:sz w:val="16"/>
                <w:szCs w:val="16"/>
              </w:rPr>
              <w:t xml:space="preserve"> Consistency Point was successful.</w:t>
            </w:r>
          </w:p>
          <w:p w14:paraId="6CB0CF17" w14:textId="77777777" w:rsidR="003E1104" w:rsidRPr="00461FB4" w:rsidRDefault="003E1104" w:rsidP="00461FB4">
            <w:pPr>
              <w:rPr>
                <w:rFonts w:ascii="Courier New" w:hAnsi="Courier New" w:cs="Courier New"/>
                <w:sz w:val="16"/>
                <w:szCs w:val="16"/>
              </w:rPr>
            </w:pPr>
          </w:p>
          <w:p w14:paraId="5605A62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SQL3515</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has finished the "LOAD" phase at time "11/02/2021 </w:t>
            </w:r>
          </w:p>
          <w:p w14:paraId="31C42FA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18:29:53.238291".</w:t>
            </w:r>
          </w:p>
          <w:p w14:paraId="4E654C26" w14:textId="77777777" w:rsidR="003E1104" w:rsidRPr="00461FB4" w:rsidRDefault="003E1104" w:rsidP="00461FB4">
            <w:pPr>
              <w:rPr>
                <w:rFonts w:ascii="Courier New" w:hAnsi="Courier New" w:cs="Courier New"/>
                <w:sz w:val="16"/>
                <w:szCs w:val="16"/>
              </w:rPr>
            </w:pPr>
          </w:p>
          <w:p w14:paraId="1F271AE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SQL3500</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is beginning the "BUILD" phase at time "11/02/2021 </w:t>
            </w:r>
          </w:p>
          <w:p w14:paraId="3A400C9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18:29:53.242378".</w:t>
            </w:r>
          </w:p>
          <w:p w14:paraId="46302D03" w14:textId="77777777" w:rsidR="003E1104" w:rsidRPr="00461FB4" w:rsidRDefault="003E1104" w:rsidP="00461FB4">
            <w:pPr>
              <w:rPr>
                <w:rFonts w:ascii="Courier New" w:hAnsi="Courier New" w:cs="Courier New"/>
                <w:sz w:val="16"/>
                <w:szCs w:val="16"/>
              </w:rPr>
            </w:pPr>
          </w:p>
          <w:p w14:paraId="413BA75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SQL3213</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indexing mode is "REBUILD".</w:t>
            </w:r>
          </w:p>
          <w:p w14:paraId="28900AAD" w14:textId="77777777" w:rsidR="003E1104" w:rsidRPr="00461FB4" w:rsidRDefault="003E1104" w:rsidP="00461FB4">
            <w:pPr>
              <w:rPr>
                <w:rFonts w:ascii="Courier New" w:hAnsi="Courier New" w:cs="Courier New"/>
                <w:sz w:val="16"/>
                <w:szCs w:val="16"/>
              </w:rPr>
            </w:pPr>
          </w:p>
          <w:p w14:paraId="38F666A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SQL3515</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utility has finished the "BUILD" phase at time "11/02/2021 </w:t>
            </w:r>
          </w:p>
          <w:p w14:paraId="5FCD5D1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18:29:53.312003".</w:t>
            </w:r>
          </w:p>
          <w:p w14:paraId="64798403" w14:textId="77777777" w:rsidR="003E1104" w:rsidRPr="00461FB4" w:rsidRDefault="003E1104" w:rsidP="00461FB4">
            <w:pPr>
              <w:rPr>
                <w:rFonts w:ascii="Courier New" w:hAnsi="Courier New" w:cs="Courier New"/>
                <w:sz w:val="16"/>
                <w:szCs w:val="16"/>
              </w:rPr>
            </w:pPr>
          </w:p>
          <w:p w14:paraId="24CA5191" w14:textId="77777777" w:rsidR="003E1104" w:rsidRPr="00461FB4" w:rsidRDefault="003E1104" w:rsidP="00461FB4">
            <w:pPr>
              <w:rPr>
                <w:rFonts w:ascii="Courier New" w:hAnsi="Courier New" w:cs="Courier New"/>
                <w:sz w:val="16"/>
                <w:szCs w:val="16"/>
              </w:rPr>
            </w:pPr>
          </w:p>
          <w:p w14:paraId="00A7DF6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read         = 0</w:t>
            </w:r>
          </w:p>
          <w:p w14:paraId="4333117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skipped      = 0</w:t>
            </w:r>
          </w:p>
          <w:p w14:paraId="1931FD44"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loaded       = 0</w:t>
            </w:r>
          </w:p>
          <w:p w14:paraId="2DCDE26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rejected     = 0</w:t>
            </w:r>
          </w:p>
          <w:p w14:paraId="4E72AAC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deleted      = 0</w:t>
            </w:r>
          </w:p>
          <w:p w14:paraId="200EAB0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committed    = 0</w:t>
            </w:r>
          </w:p>
          <w:p w14:paraId="6DC4D6E1" w14:textId="77777777" w:rsidR="003E1104" w:rsidRPr="00461FB4" w:rsidRDefault="003E1104" w:rsidP="00461FB4">
            <w:pPr>
              <w:rPr>
                <w:rFonts w:ascii="Courier New" w:hAnsi="Courier New" w:cs="Courier New"/>
                <w:sz w:val="16"/>
                <w:szCs w:val="16"/>
              </w:rPr>
            </w:pPr>
          </w:p>
          <w:p w14:paraId="13E0A744" w14:textId="77777777" w:rsidR="003E1104" w:rsidRDefault="003E1104" w:rsidP="00461FB4">
            <w:pPr>
              <w:rPr>
                <w:rFonts w:ascii="Courier New" w:hAnsi="Courier New" w:cs="Courier New"/>
                <w:sz w:val="16"/>
                <w:szCs w:val="16"/>
              </w:rPr>
            </w:pPr>
          </w:p>
          <w:p w14:paraId="529B5132" w14:textId="7950B35B" w:rsidR="003E1104" w:rsidRDefault="003E1104" w:rsidP="00461FB4">
            <w:pPr>
              <w:rPr>
                <w:rFonts w:ascii="Courier New" w:hAnsi="Courier New" w:cs="Courier New"/>
                <w:sz w:val="16"/>
                <w:szCs w:val="16"/>
              </w:rPr>
            </w:pPr>
            <w:r>
              <w:rPr>
                <w:rFonts w:ascii="Courier New" w:hAnsi="Courier New" w:cs="Courier New"/>
                <w:sz w:val="16"/>
                <w:szCs w:val="16"/>
              </w:rPr>
              <w:t>...snip...</w:t>
            </w:r>
          </w:p>
          <w:p w14:paraId="14D51AF5" w14:textId="77777777" w:rsidR="003E1104" w:rsidRDefault="003E1104" w:rsidP="003E1104">
            <w:pPr>
              <w:rPr>
                <w:rFonts w:ascii="Courier New" w:hAnsi="Courier New" w:cs="Courier New"/>
                <w:sz w:val="16"/>
                <w:szCs w:val="16"/>
              </w:rPr>
            </w:pPr>
            <w:r>
              <w:rPr>
                <w:rFonts w:ascii="Courier New" w:hAnsi="Courier New" w:cs="Courier New"/>
                <w:sz w:val="16"/>
                <w:szCs w:val="16"/>
              </w:rPr>
              <w:t>...snip...</w:t>
            </w:r>
          </w:p>
          <w:p w14:paraId="27FDA864" w14:textId="77777777" w:rsidR="003E1104" w:rsidRDefault="003E1104" w:rsidP="00461FB4">
            <w:pPr>
              <w:rPr>
                <w:rFonts w:ascii="Courier New" w:hAnsi="Courier New" w:cs="Courier New"/>
                <w:sz w:val="16"/>
                <w:szCs w:val="16"/>
              </w:rPr>
            </w:pPr>
          </w:p>
          <w:p w14:paraId="2B86D590" w14:textId="77777777" w:rsidR="003E1104" w:rsidRPr="00461FB4" w:rsidRDefault="003E1104" w:rsidP="00461FB4">
            <w:pPr>
              <w:rPr>
                <w:rFonts w:ascii="Courier New" w:hAnsi="Courier New" w:cs="Courier New"/>
                <w:sz w:val="16"/>
                <w:szCs w:val="16"/>
              </w:rPr>
            </w:pPr>
          </w:p>
          <w:p w14:paraId="6EBBCC74"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read         = 3</w:t>
            </w:r>
          </w:p>
          <w:p w14:paraId="359F617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skipped      = 0</w:t>
            </w:r>
          </w:p>
          <w:p w14:paraId="3E6C199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loaded       = 3</w:t>
            </w:r>
          </w:p>
          <w:p w14:paraId="541E37CD"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rejected     = 0</w:t>
            </w:r>
          </w:p>
          <w:p w14:paraId="264FA90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deleted      = 0</w:t>
            </w:r>
          </w:p>
          <w:p w14:paraId="591497E2"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Number of rows committed    = 3</w:t>
            </w:r>
          </w:p>
          <w:p w14:paraId="06139C3C" w14:textId="77777777" w:rsidR="003E1104" w:rsidRPr="00461FB4" w:rsidRDefault="003E1104" w:rsidP="00461FB4">
            <w:pPr>
              <w:rPr>
                <w:rFonts w:ascii="Courier New" w:hAnsi="Courier New" w:cs="Courier New"/>
                <w:sz w:val="16"/>
                <w:szCs w:val="16"/>
              </w:rPr>
            </w:pPr>
          </w:p>
          <w:p w14:paraId="395D6930" w14:textId="77777777" w:rsidR="003E1104" w:rsidRPr="00461FB4" w:rsidRDefault="003E1104" w:rsidP="00461FB4">
            <w:pPr>
              <w:rPr>
                <w:rFonts w:ascii="Courier New" w:hAnsi="Courier New" w:cs="Courier New"/>
                <w:sz w:val="16"/>
                <w:szCs w:val="16"/>
              </w:rPr>
            </w:pPr>
          </w:p>
          <w:p w14:paraId="4F99238A"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 xml:space="preserve">SET INTEGRITY FOR </w:t>
            </w:r>
            <w:proofErr w:type="spellStart"/>
            <w:r w:rsidRPr="00461FB4">
              <w:rPr>
                <w:rFonts w:ascii="Courier New" w:hAnsi="Courier New" w:cs="Courier New"/>
                <w:sz w:val="16"/>
                <w:szCs w:val="16"/>
              </w:rPr>
              <w:t>user_attributes_values</w:t>
            </w:r>
            <w:proofErr w:type="spellEnd"/>
            <w:r w:rsidRPr="00461FB4">
              <w:rPr>
                <w:rFonts w:ascii="Courier New" w:hAnsi="Courier New" w:cs="Courier New"/>
                <w:sz w:val="16"/>
                <w:szCs w:val="16"/>
              </w:rPr>
              <w:t xml:space="preserve"> IMMEDIATE CHECKED</w:t>
            </w:r>
          </w:p>
          <w:p w14:paraId="40F53B7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1AF68E36" w14:textId="77777777" w:rsidR="003E1104" w:rsidRPr="00461FB4" w:rsidRDefault="003E1104" w:rsidP="00461FB4">
            <w:pPr>
              <w:rPr>
                <w:rFonts w:ascii="Courier New" w:hAnsi="Courier New" w:cs="Courier New"/>
                <w:sz w:val="16"/>
                <w:szCs w:val="16"/>
              </w:rPr>
            </w:pPr>
          </w:p>
          <w:p w14:paraId="7FBA628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2C6244E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50FB5CB7" w14:textId="77777777" w:rsidR="003E1104" w:rsidRPr="00461FB4" w:rsidRDefault="003E1104" w:rsidP="00461FB4">
            <w:pPr>
              <w:rPr>
                <w:rFonts w:ascii="Courier New" w:hAnsi="Courier New" w:cs="Courier New"/>
                <w:sz w:val="16"/>
                <w:szCs w:val="16"/>
              </w:rPr>
            </w:pPr>
          </w:p>
          <w:p w14:paraId="5620B4C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OAuthDBSchema.idaas_oauth20client OFF</w:t>
            </w:r>
          </w:p>
          <w:p w14:paraId="3FC4A132"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SQL3601</w:t>
            </w:r>
            <w:proofErr w:type="gramStart"/>
            <w:r w:rsidRPr="00461FB4">
              <w:rPr>
                <w:rFonts w:ascii="Courier New" w:hAnsi="Courier New" w:cs="Courier New"/>
                <w:sz w:val="16"/>
                <w:szCs w:val="16"/>
              </w:rPr>
              <w:t>W  The</w:t>
            </w:r>
            <w:proofErr w:type="gramEnd"/>
            <w:r w:rsidRPr="00461FB4">
              <w:rPr>
                <w:rFonts w:ascii="Courier New" w:hAnsi="Courier New" w:cs="Courier New"/>
                <w:sz w:val="16"/>
                <w:szCs w:val="16"/>
              </w:rPr>
              <w:t xml:space="preserve"> statement caused one or more tables to automatically be placed </w:t>
            </w:r>
          </w:p>
          <w:p w14:paraId="7568BFA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in the Set Integrity Pending state.  SQLSTATE=01586</w:t>
            </w:r>
          </w:p>
          <w:p w14:paraId="4E8D1DE4" w14:textId="77777777" w:rsidR="003E1104" w:rsidRPr="00461FB4" w:rsidRDefault="003E1104" w:rsidP="00461FB4">
            <w:pPr>
              <w:rPr>
                <w:rFonts w:ascii="Courier New" w:hAnsi="Courier New" w:cs="Courier New"/>
                <w:sz w:val="16"/>
                <w:szCs w:val="16"/>
              </w:rPr>
            </w:pPr>
          </w:p>
          <w:p w14:paraId="16C0A4E6"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OAuthDBSchema.idaas_oauth20client IMMEDIATE CHECKED</w:t>
            </w:r>
          </w:p>
          <w:p w14:paraId="7782C2B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6E74413D" w14:textId="77777777" w:rsidR="003E1104" w:rsidRPr="00461FB4" w:rsidRDefault="003E1104" w:rsidP="00461FB4">
            <w:pPr>
              <w:rPr>
                <w:rFonts w:ascii="Courier New" w:hAnsi="Courier New" w:cs="Courier New"/>
                <w:sz w:val="16"/>
                <w:szCs w:val="16"/>
              </w:rPr>
            </w:pPr>
          </w:p>
          <w:p w14:paraId="7CF7B6DE"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462F70A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2500FF26" w14:textId="77777777" w:rsidR="003E1104" w:rsidRPr="00461FB4" w:rsidRDefault="003E1104" w:rsidP="00461FB4">
            <w:pPr>
              <w:rPr>
                <w:rFonts w:ascii="Courier New" w:hAnsi="Courier New" w:cs="Courier New"/>
                <w:sz w:val="16"/>
                <w:szCs w:val="16"/>
              </w:rPr>
            </w:pPr>
          </w:p>
          <w:p w14:paraId="324917C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OAuthDBSchema.oauth20cache OFF</w:t>
            </w:r>
          </w:p>
          <w:p w14:paraId="3922890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7CF0D4C5" w14:textId="77777777" w:rsidR="003E1104" w:rsidRPr="00461FB4" w:rsidRDefault="003E1104" w:rsidP="00461FB4">
            <w:pPr>
              <w:rPr>
                <w:rFonts w:ascii="Courier New" w:hAnsi="Courier New" w:cs="Courier New"/>
                <w:sz w:val="16"/>
                <w:szCs w:val="16"/>
              </w:rPr>
            </w:pPr>
          </w:p>
          <w:p w14:paraId="3E1F7EF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OAuthDBSchema.oauth20cache IMMEDIATE CHECKED</w:t>
            </w:r>
          </w:p>
          <w:p w14:paraId="59572EE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00B0792B" w14:textId="77777777" w:rsidR="003E1104" w:rsidRPr="00461FB4" w:rsidRDefault="003E1104" w:rsidP="00461FB4">
            <w:pPr>
              <w:rPr>
                <w:rFonts w:ascii="Courier New" w:hAnsi="Courier New" w:cs="Courier New"/>
                <w:sz w:val="16"/>
                <w:szCs w:val="16"/>
              </w:rPr>
            </w:pPr>
          </w:p>
          <w:p w14:paraId="0D25212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64753699"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7FBC6CB9" w14:textId="77777777" w:rsidR="003E1104" w:rsidRPr="00461FB4" w:rsidRDefault="003E1104" w:rsidP="00461FB4">
            <w:pPr>
              <w:rPr>
                <w:rFonts w:ascii="Courier New" w:hAnsi="Courier New" w:cs="Courier New"/>
                <w:sz w:val="16"/>
                <w:szCs w:val="16"/>
              </w:rPr>
            </w:pPr>
          </w:p>
          <w:p w14:paraId="7AA3F55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OAuthDBSchema.oauth20clientconfig OFF</w:t>
            </w:r>
          </w:p>
          <w:p w14:paraId="7F07AF1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64D5173D" w14:textId="77777777" w:rsidR="003E1104" w:rsidRPr="00461FB4" w:rsidRDefault="003E1104" w:rsidP="00461FB4">
            <w:pPr>
              <w:rPr>
                <w:rFonts w:ascii="Courier New" w:hAnsi="Courier New" w:cs="Courier New"/>
                <w:sz w:val="16"/>
                <w:szCs w:val="16"/>
              </w:rPr>
            </w:pPr>
          </w:p>
          <w:p w14:paraId="5DE9722C"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OAuthDBSchema.oauth20clientconfig IMMEDIATE CHECKED</w:t>
            </w:r>
          </w:p>
          <w:p w14:paraId="5FCDFB37"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7C2B6922" w14:textId="77777777" w:rsidR="003E1104" w:rsidRPr="00461FB4" w:rsidRDefault="003E1104" w:rsidP="00461FB4">
            <w:pPr>
              <w:rPr>
                <w:rFonts w:ascii="Courier New" w:hAnsi="Courier New" w:cs="Courier New"/>
                <w:sz w:val="16"/>
                <w:szCs w:val="16"/>
              </w:rPr>
            </w:pPr>
          </w:p>
          <w:p w14:paraId="286D3CBB"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01BFA3A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2FF72A92" w14:textId="77777777" w:rsidR="003E1104" w:rsidRPr="00461FB4" w:rsidRDefault="003E1104" w:rsidP="00461FB4">
            <w:pPr>
              <w:rPr>
                <w:rFonts w:ascii="Courier New" w:hAnsi="Courier New" w:cs="Courier New"/>
                <w:sz w:val="16"/>
                <w:szCs w:val="16"/>
              </w:rPr>
            </w:pPr>
          </w:p>
          <w:p w14:paraId="3828ED25"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OAuthDBSchema.oauth20consentcache OFF</w:t>
            </w:r>
          </w:p>
          <w:p w14:paraId="151E8793"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4F43D1CB" w14:textId="77777777" w:rsidR="003E1104" w:rsidRPr="00461FB4" w:rsidRDefault="003E1104" w:rsidP="00461FB4">
            <w:pPr>
              <w:rPr>
                <w:rFonts w:ascii="Courier New" w:hAnsi="Courier New" w:cs="Courier New"/>
                <w:sz w:val="16"/>
                <w:szCs w:val="16"/>
              </w:rPr>
            </w:pPr>
          </w:p>
          <w:p w14:paraId="77D425D8"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SET INTEGRITY FOR OAuthDBSchema.oauth20consentcache IMMEDIATE CHECKED</w:t>
            </w:r>
          </w:p>
          <w:p w14:paraId="20BCCC27"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05F0B13D" w14:textId="77777777" w:rsidR="003E1104" w:rsidRPr="00461FB4" w:rsidRDefault="003E1104" w:rsidP="00461FB4">
            <w:pPr>
              <w:rPr>
                <w:rFonts w:ascii="Courier New" w:hAnsi="Courier New" w:cs="Courier New"/>
                <w:sz w:val="16"/>
                <w:szCs w:val="16"/>
              </w:rPr>
            </w:pPr>
          </w:p>
          <w:p w14:paraId="7DCC260E"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COMMIT</w:t>
            </w:r>
          </w:p>
          <w:p w14:paraId="1BDCF06F" w14:textId="77777777" w:rsidR="003E1104" w:rsidRPr="00461FB4" w:rsidRDefault="003E1104" w:rsidP="00461FB4">
            <w:pPr>
              <w:rPr>
                <w:rFonts w:ascii="Courier New" w:hAnsi="Courier New" w:cs="Courier New"/>
                <w:sz w:val="16"/>
                <w:szCs w:val="16"/>
              </w:rPr>
            </w:pPr>
            <w:r w:rsidRPr="00461FB4">
              <w:rPr>
                <w:rFonts w:ascii="Courier New" w:hAnsi="Courier New" w:cs="Courier New"/>
                <w:sz w:val="16"/>
                <w:szCs w:val="16"/>
              </w:rPr>
              <w:t>DB20000</w:t>
            </w:r>
            <w:proofErr w:type="gramStart"/>
            <w:r w:rsidRPr="00461FB4">
              <w:rPr>
                <w:rFonts w:ascii="Courier New" w:hAnsi="Courier New" w:cs="Courier New"/>
                <w:sz w:val="16"/>
                <w:szCs w:val="16"/>
              </w:rPr>
              <w:t>I  The</w:t>
            </w:r>
            <w:proofErr w:type="gramEnd"/>
            <w:r w:rsidRPr="00461FB4">
              <w:rPr>
                <w:rFonts w:ascii="Courier New" w:hAnsi="Courier New" w:cs="Courier New"/>
                <w:sz w:val="16"/>
                <w:szCs w:val="16"/>
              </w:rPr>
              <w:t xml:space="preserve"> SQL command completed successfully.</w:t>
            </w:r>
          </w:p>
          <w:p w14:paraId="060083DB" w14:textId="77777777" w:rsidR="003E1104" w:rsidRPr="00461FB4" w:rsidRDefault="003E1104" w:rsidP="00461FB4">
            <w:pPr>
              <w:rPr>
                <w:rFonts w:ascii="Courier New" w:hAnsi="Courier New" w:cs="Courier New"/>
                <w:sz w:val="16"/>
                <w:szCs w:val="16"/>
              </w:rPr>
            </w:pPr>
          </w:p>
          <w:p w14:paraId="5CCF1E81" w14:textId="77777777" w:rsidR="003E1104" w:rsidRDefault="003E1104" w:rsidP="00461FB4">
            <w:pPr>
              <w:rPr>
                <w:rFonts w:ascii="Courier New" w:hAnsi="Courier New" w:cs="Courier New"/>
                <w:sz w:val="16"/>
                <w:szCs w:val="16"/>
              </w:rPr>
            </w:pPr>
            <w:r w:rsidRPr="00461FB4">
              <w:rPr>
                <w:rFonts w:ascii="Courier New" w:hAnsi="Courier New" w:cs="Courier New"/>
                <w:sz w:val="16"/>
                <w:szCs w:val="16"/>
              </w:rPr>
              <w:t>[db2inst1@isamdb2 hvdb_db</w:t>
            </w:r>
            <w:proofErr w:type="gramStart"/>
            <w:r w:rsidRPr="00461FB4">
              <w:rPr>
                <w:rFonts w:ascii="Courier New" w:hAnsi="Courier New" w:cs="Courier New"/>
                <w:sz w:val="16"/>
                <w:szCs w:val="16"/>
              </w:rPr>
              <w:t>2]$</w:t>
            </w:r>
            <w:proofErr w:type="gramEnd"/>
          </w:p>
          <w:p w14:paraId="10D232AD" w14:textId="77777777" w:rsidR="003E1104" w:rsidRPr="00187084" w:rsidRDefault="003E1104" w:rsidP="007834E5">
            <w:pPr>
              <w:rPr>
                <w:rFonts w:ascii="Courier New" w:hAnsi="Courier New" w:cs="Courier New"/>
                <w:sz w:val="16"/>
                <w:szCs w:val="16"/>
              </w:rPr>
            </w:pPr>
          </w:p>
        </w:tc>
      </w:tr>
    </w:tbl>
    <w:p w14:paraId="4DBB15EE" w14:textId="77777777" w:rsidR="00D63182" w:rsidRDefault="00D63182" w:rsidP="00461FB4">
      <w:pPr>
        <w:pStyle w:val="Heading3"/>
      </w:pPr>
    </w:p>
    <w:p w14:paraId="6DFB95C3" w14:textId="5F85B5CD" w:rsidR="00461FB4" w:rsidRDefault="00DC4A76" w:rsidP="00461FB4">
      <w:pPr>
        <w:pStyle w:val="Heading3"/>
      </w:pPr>
      <w:r>
        <w:t>Identify</w:t>
      </w:r>
      <w:r w:rsidR="00461FB4">
        <w:t xml:space="preserve"> the private IP address of the Docker host</w:t>
      </w:r>
    </w:p>
    <w:p w14:paraId="4C0D8BDC" w14:textId="3B2F1063" w:rsidR="00461FB4" w:rsidRDefault="00461FB4" w:rsidP="003003FD"/>
    <w:p w14:paraId="179478D7" w14:textId="47DE6F08" w:rsidR="00461FB4" w:rsidRDefault="00461FB4" w:rsidP="003003FD">
      <w:r>
        <w:t>Log into AWS.</w:t>
      </w:r>
    </w:p>
    <w:p w14:paraId="3B565D57" w14:textId="7B479C2F" w:rsidR="00461FB4" w:rsidRDefault="00461FB4" w:rsidP="003003FD"/>
    <w:p w14:paraId="053F9F27" w14:textId="1FACAB63" w:rsidR="00461FB4" w:rsidRDefault="00461FB4" w:rsidP="003003FD">
      <w:r>
        <w:t>Navigate to ECS-&gt;Instances.</w:t>
      </w:r>
    </w:p>
    <w:p w14:paraId="3E37B3E8" w14:textId="79FD94EF" w:rsidR="00461FB4" w:rsidRDefault="00461FB4" w:rsidP="003003FD"/>
    <w:p w14:paraId="77496B58" w14:textId="4C0DAE61" w:rsidR="004E5966" w:rsidRDefault="00461FB4" w:rsidP="003003FD">
      <w:r>
        <w:t xml:space="preserve">Locate the </w:t>
      </w:r>
      <w:r w:rsidR="004E5966">
        <w:t xml:space="preserve">private IP for the Docker host in the EC2 instance Description tab. Example: </w:t>
      </w:r>
      <w:r w:rsidR="004E5966" w:rsidRPr="004E5966">
        <w:t>172.31.31.249</w:t>
      </w:r>
    </w:p>
    <w:p w14:paraId="4CE583C9" w14:textId="77777777" w:rsidR="00461FB4" w:rsidRDefault="00461FB4" w:rsidP="003003FD"/>
    <w:p w14:paraId="3688BE14" w14:textId="5CE6AAB3" w:rsidR="00461FB4" w:rsidRDefault="00461FB4" w:rsidP="00461FB4">
      <w:pPr>
        <w:pStyle w:val="Heading3"/>
      </w:pPr>
      <w:r>
        <w:t>Create an ISAM hosts file entry for the Docker host</w:t>
      </w:r>
    </w:p>
    <w:p w14:paraId="182F6BA6" w14:textId="18E05D5F" w:rsidR="00461FB4" w:rsidRDefault="00461FB4" w:rsidP="003003FD"/>
    <w:p w14:paraId="61BFB54E" w14:textId="77777777" w:rsidR="004E5966" w:rsidRDefault="004E5966" w:rsidP="003003FD">
      <w:r w:rsidRPr="004E5966">
        <w:t>In the ISAM V9 LMI, navigate to Manage System Settings-&gt;</w:t>
      </w:r>
      <w:r>
        <w:t>Network Settings-&gt;Hosts File.</w:t>
      </w:r>
    </w:p>
    <w:p w14:paraId="5FBAB5E1" w14:textId="72366948" w:rsidR="00461FB4" w:rsidRDefault="00461FB4" w:rsidP="003003FD"/>
    <w:p w14:paraId="2C71F4C1" w14:textId="0A32AAC5" w:rsidR="004E5966" w:rsidRDefault="004E5966" w:rsidP="003003FD">
      <w:r>
        <w:lastRenderedPageBreak/>
        <w:t>Click the New button.</w:t>
      </w:r>
    </w:p>
    <w:p w14:paraId="54CDF26D" w14:textId="7BDA1589" w:rsidR="004E5966" w:rsidRDefault="004E5966" w:rsidP="003003FD"/>
    <w:p w14:paraId="2977C874" w14:textId="69DAF330" w:rsidR="004E5966" w:rsidRDefault="004E5966" w:rsidP="004E5966">
      <w:r>
        <w:t>For Address, enter the private IP address for the Docker host.</w:t>
      </w:r>
      <w:r w:rsidRPr="004E5966">
        <w:t xml:space="preserve"> </w:t>
      </w:r>
      <w:r>
        <w:t xml:space="preserve">Example: </w:t>
      </w:r>
      <w:r w:rsidRPr="004E5966">
        <w:t>172.31.31.249</w:t>
      </w:r>
      <w:r>
        <w:t>.</w:t>
      </w:r>
    </w:p>
    <w:p w14:paraId="0FB05E6B" w14:textId="7C22EA83" w:rsidR="004E5966" w:rsidRDefault="004E5966" w:rsidP="004E5966"/>
    <w:p w14:paraId="628B93E8" w14:textId="69A4E413" w:rsidR="004E5966" w:rsidRDefault="004E5966" w:rsidP="004E5966">
      <w:r>
        <w:t>For Hostname, enter isamdb2.</w:t>
      </w:r>
    </w:p>
    <w:p w14:paraId="525298FB" w14:textId="77777777" w:rsidR="00461FB4" w:rsidRDefault="00461FB4" w:rsidP="003003FD"/>
    <w:p w14:paraId="00637914" w14:textId="77777777" w:rsidR="004E5966" w:rsidRDefault="00461FB4" w:rsidP="004E5966">
      <w:pPr>
        <w:pStyle w:val="Heading3"/>
      </w:pPr>
      <w:r>
        <w:t>Reconfigure ISAM runtime database on the ISAM V9 virtual appliance</w:t>
      </w:r>
    </w:p>
    <w:p w14:paraId="49255C4B" w14:textId="39527D01" w:rsidR="004E5966" w:rsidRDefault="004E5966" w:rsidP="003003FD"/>
    <w:p w14:paraId="084ADC86" w14:textId="0064850B" w:rsidR="004E5966" w:rsidRDefault="004E5966" w:rsidP="004E5966">
      <w:r w:rsidRPr="003A6911">
        <w:rPr>
          <w:highlight w:val="darkCyan"/>
        </w:rPr>
        <w:t>In the ISAM V9 LMI, navigate to Manage System Settings-&gt;Network Settings-&gt;Cluster Configuration.</w:t>
      </w:r>
    </w:p>
    <w:p w14:paraId="2C926C20" w14:textId="2B509B7D" w:rsidR="004E5966" w:rsidRDefault="004E5966" w:rsidP="003003FD"/>
    <w:p w14:paraId="4E69CF7F" w14:textId="5F025BF5" w:rsidR="004E5966" w:rsidRDefault="004E5966" w:rsidP="003003FD">
      <w:r>
        <w:t xml:space="preserve">Select the </w:t>
      </w:r>
      <w:r w:rsidR="00777447">
        <w:t>Runtime Database tab.</w:t>
      </w:r>
    </w:p>
    <w:p w14:paraId="46B669B7" w14:textId="788EB4F8" w:rsidR="00777447" w:rsidRDefault="00777447" w:rsidP="003003FD"/>
    <w:p w14:paraId="15C18EAC" w14:textId="4093E871" w:rsidR="00777447" w:rsidRDefault="00777447" w:rsidP="003003FD">
      <w:r>
        <w:t xml:space="preserve">In the </w:t>
      </w:r>
      <w:r w:rsidRPr="00777447">
        <w:rPr>
          <w:b/>
          <w:bCs/>
        </w:rPr>
        <w:t>Location of the database</w:t>
      </w:r>
      <w:r>
        <w:t xml:space="preserve"> section, select the </w:t>
      </w:r>
      <w:r w:rsidRPr="00777447">
        <w:rPr>
          <w:b/>
          <w:bCs/>
        </w:rPr>
        <w:t>Remote to the cluster</w:t>
      </w:r>
      <w:r>
        <w:t xml:space="preserve"> radio button.</w:t>
      </w:r>
    </w:p>
    <w:p w14:paraId="2AD555DE" w14:textId="554BEC01" w:rsidR="00777447" w:rsidRDefault="00777447" w:rsidP="003003FD"/>
    <w:p w14:paraId="5CA9D1B5" w14:textId="35FA7A6D" w:rsidR="00777447" w:rsidRDefault="00777447" w:rsidP="003003FD">
      <w:r>
        <w:t xml:space="preserve">For </w:t>
      </w:r>
      <w:r w:rsidRPr="00777447">
        <w:rPr>
          <w:b/>
          <w:bCs/>
        </w:rPr>
        <w:t>Type</w:t>
      </w:r>
      <w:r>
        <w:t xml:space="preserve">, select </w:t>
      </w:r>
      <w:r w:rsidRPr="00777447">
        <w:rPr>
          <w:b/>
          <w:bCs/>
        </w:rPr>
        <w:t>DB2</w:t>
      </w:r>
      <w:r>
        <w:t>.</w:t>
      </w:r>
    </w:p>
    <w:p w14:paraId="65376F3A" w14:textId="0549165D" w:rsidR="00777447" w:rsidRDefault="00777447" w:rsidP="003003FD"/>
    <w:p w14:paraId="5FEBA30F" w14:textId="1F93D5F4" w:rsidR="00777447" w:rsidRDefault="00777447" w:rsidP="003003FD">
      <w:r>
        <w:t>In the Database connection section, use the following values:</w:t>
      </w:r>
    </w:p>
    <w:p w14:paraId="0583A1E6" w14:textId="25E6A722" w:rsidR="00777447" w:rsidRDefault="00777447" w:rsidP="003003FD"/>
    <w:tbl>
      <w:tblPr>
        <w:tblStyle w:val="TableGrid"/>
        <w:tblW w:w="0" w:type="auto"/>
        <w:tblLook w:val="04A0" w:firstRow="1" w:lastRow="0" w:firstColumn="1" w:lastColumn="0" w:noHBand="0" w:noVBand="1"/>
      </w:tblPr>
      <w:tblGrid>
        <w:gridCol w:w="4675"/>
        <w:gridCol w:w="4675"/>
      </w:tblGrid>
      <w:tr w:rsidR="00777447" w14:paraId="2F11CF0C" w14:textId="77777777" w:rsidTr="00777447">
        <w:tc>
          <w:tcPr>
            <w:tcW w:w="4675" w:type="dxa"/>
          </w:tcPr>
          <w:p w14:paraId="54B49CCD" w14:textId="5A860527" w:rsidR="00777447" w:rsidRDefault="00777447" w:rsidP="003003FD">
            <w:r>
              <w:t>Address</w:t>
            </w:r>
          </w:p>
        </w:tc>
        <w:tc>
          <w:tcPr>
            <w:tcW w:w="4675" w:type="dxa"/>
          </w:tcPr>
          <w:p w14:paraId="2FF0419C" w14:textId="4FCFFE21" w:rsidR="00777447" w:rsidRDefault="00777447" w:rsidP="003003FD">
            <w:r>
              <w:t>isamdb2</w:t>
            </w:r>
          </w:p>
        </w:tc>
      </w:tr>
      <w:tr w:rsidR="00777447" w14:paraId="022E6240" w14:textId="77777777" w:rsidTr="00777447">
        <w:tc>
          <w:tcPr>
            <w:tcW w:w="4675" w:type="dxa"/>
          </w:tcPr>
          <w:p w14:paraId="5940BCE0" w14:textId="06A32852" w:rsidR="00777447" w:rsidRDefault="00777447" w:rsidP="003003FD">
            <w:r>
              <w:t>Port</w:t>
            </w:r>
          </w:p>
        </w:tc>
        <w:tc>
          <w:tcPr>
            <w:tcW w:w="4675" w:type="dxa"/>
          </w:tcPr>
          <w:p w14:paraId="239ABC16" w14:textId="1730D266" w:rsidR="00777447" w:rsidRDefault="00777447" w:rsidP="003003FD">
            <w:r>
              <w:t>50000</w:t>
            </w:r>
          </w:p>
        </w:tc>
      </w:tr>
      <w:tr w:rsidR="00777447" w14:paraId="3E2525D3" w14:textId="77777777" w:rsidTr="00777447">
        <w:tc>
          <w:tcPr>
            <w:tcW w:w="4675" w:type="dxa"/>
          </w:tcPr>
          <w:p w14:paraId="2353B768" w14:textId="68A29897" w:rsidR="00777447" w:rsidRDefault="00777447" w:rsidP="003003FD">
            <w:r>
              <w:t>Username</w:t>
            </w:r>
          </w:p>
        </w:tc>
        <w:tc>
          <w:tcPr>
            <w:tcW w:w="4675" w:type="dxa"/>
          </w:tcPr>
          <w:p w14:paraId="5DAFD903" w14:textId="3380FE90" w:rsidR="00777447" w:rsidRDefault="00777447" w:rsidP="003003FD">
            <w:r>
              <w:t>db2inst1</w:t>
            </w:r>
          </w:p>
        </w:tc>
      </w:tr>
      <w:tr w:rsidR="00777447" w14:paraId="7E2E608F" w14:textId="77777777" w:rsidTr="00777447">
        <w:tc>
          <w:tcPr>
            <w:tcW w:w="4675" w:type="dxa"/>
          </w:tcPr>
          <w:p w14:paraId="5296C386" w14:textId="43360714" w:rsidR="00777447" w:rsidRDefault="00777447" w:rsidP="003003FD">
            <w:r>
              <w:t>Password</w:t>
            </w:r>
          </w:p>
        </w:tc>
        <w:tc>
          <w:tcPr>
            <w:tcW w:w="4675" w:type="dxa"/>
          </w:tcPr>
          <w:p w14:paraId="7CD7CF08" w14:textId="0E6050A1" w:rsidR="00777447" w:rsidRDefault="00777447" w:rsidP="003003FD">
            <w:r>
              <w:t>Passw0rd</w:t>
            </w:r>
          </w:p>
        </w:tc>
      </w:tr>
      <w:tr w:rsidR="00777447" w14:paraId="49BB50C9" w14:textId="77777777" w:rsidTr="00777447">
        <w:tc>
          <w:tcPr>
            <w:tcW w:w="4675" w:type="dxa"/>
          </w:tcPr>
          <w:p w14:paraId="41191CAE" w14:textId="77715DF8" w:rsidR="00777447" w:rsidRDefault="00777447" w:rsidP="003003FD">
            <w:r>
              <w:t>Database name</w:t>
            </w:r>
          </w:p>
        </w:tc>
        <w:tc>
          <w:tcPr>
            <w:tcW w:w="4675" w:type="dxa"/>
          </w:tcPr>
          <w:p w14:paraId="7B6E18D3" w14:textId="51D4C112" w:rsidR="00777447" w:rsidRDefault="00777447" w:rsidP="003003FD">
            <w:proofErr w:type="spellStart"/>
            <w:r>
              <w:t>hvdb</w:t>
            </w:r>
            <w:proofErr w:type="spellEnd"/>
          </w:p>
        </w:tc>
      </w:tr>
      <w:tr w:rsidR="00777447" w14:paraId="24EB0C4F" w14:textId="77777777" w:rsidTr="00777447">
        <w:tc>
          <w:tcPr>
            <w:tcW w:w="4675" w:type="dxa"/>
          </w:tcPr>
          <w:p w14:paraId="1D7E9B5B" w14:textId="2A32BA3C" w:rsidR="00777447" w:rsidRDefault="00777447" w:rsidP="003003FD">
            <w:r>
              <w:t>High availability</w:t>
            </w:r>
          </w:p>
        </w:tc>
        <w:tc>
          <w:tcPr>
            <w:tcW w:w="4675" w:type="dxa"/>
          </w:tcPr>
          <w:p w14:paraId="1D1AB6FF" w14:textId="51BE89B4" w:rsidR="00777447" w:rsidRDefault="00777447" w:rsidP="003003FD">
            <w:r>
              <w:t>&lt;unchecked&gt;</w:t>
            </w:r>
          </w:p>
        </w:tc>
      </w:tr>
    </w:tbl>
    <w:p w14:paraId="1CA68E22" w14:textId="15B59948" w:rsidR="00777447" w:rsidRDefault="00777447" w:rsidP="003003FD"/>
    <w:p w14:paraId="72C61F4B" w14:textId="31C2F86C" w:rsidR="00777447" w:rsidRDefault="00777447" w:rsidP="003003FD">
      <w:r>
        <w:t>After entering the value above, click the Save button.</w:t>
      </w:r>
    </w:p>
    <w:p w14:paraId="4EE36C5A" w14:textId="352EDEF9" w:rsidR="00461FB4" w:rsidRDefault="00461FB4" w:rsidP="003003FD"/>
    <w:p w14:paraId="0CF1D5AE" w14:textId="77777777" w:rsidR="00DC4A76" w:rsidRDefault="00DC4A76" w:rsidP="00DC4A76">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622CD371" w14:textId="6CB87FD9" w:rsidR="00DC4A76" w:rsidRDefault="00DC4A76" w:rsidP="003003FD"/>
    <w:p w14:paraId="2A89E042" w14:textId="77777777" w:rsidR="003E1104" w:rsidRDefault="003E1104"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201107BF" w14:textId="77777777" w:rsidTr="007834E5">
        <w:tc>
          <w:tcPr>
            <w:tcW w:w="9350" w:type="dxa"/>
            <w:shd w:val="pct15" w:color="auto" w:fill="auto"/>
          </w:tcPr>
          <w:p w14:paraId="116663D8" w14:textId="77777777" w:rsidR="003003FD" w:rsidRPr="00187084" w:rsidRDefault="003003FD" w:rsidP="007834E5">
            <w:pPr>
              <w:rPr>
                <w:rFonts w:ascii="Courier New" w:hAnsi="Courier New" w:cs="Courier New"/>
                <w:sz w:val="16"/>
                <w:szCs w:val="16"/>
              </w:rPr>
            </w:pPr>
          </w:p>
        </w:tc>
      </w:tr>
    </w:tbl>
    <w:p w14:paraId="4862FFA8" w14:textId="77777777" w:rsidR="003003FD" w:rsidRDefault="003003FD" w:rsidP="003003FD"/>
    <w:tbl>
      <w:tblPr>
        <w:tblStyle w:val="TableGrid"/>
        <w:tblW w:w="0" w:type="auto"/>
        <w:shd w:val="pct15" w:color="auto" w:fill="auto"/>
        <w:tblLook w:val="04A0" w:firstRow="1" w:lastRow="0" w:firstColumn="1" w:lastColumn="0" w:noHBand="0" w:noVBand="1"/>
      </w:tblPr>
      <w:tblGrid>
        <w:gridCol w:w="9350"/>
      </w:tblGrid>
      <w:tr w:rsidR="003003FD" w:rsidRPr="00187084" w14:paraId="48307515" w14:textId="77777777" w:rsidTr="007834E5">
        <w:tc>
          <w:tcPr>
            <w:tcW w:w="9350" w:type="dxa"/>
            <w:shd w:val="pct15" w:color="auto" w:fill="auto"/>
          </w:tcPr>
          <w:p w14:paraId="18F69EA2" w14:textId="77777777" w:rsidR="003003FD" w:rsidRPr="00187084" w:rsidRDefault="003003FD" w:rsidP="007834E5">
            <w:pPr>
              <w:rPr>
                <w:rFonts w:ascii="Courier New" w:hAnsi="Courier New" w:cs="Courier New"/>
                <w:sz w:val="16"/>
                <w:szCs w:val="16"/>
              </w:rPr>
            </w:pPr>
          </w:p>
        </w:tc>
      </w:tr>
    </w:tbl>
    <w:p w14:paraId="22D40B1B" w14:textId="1AD22D23" w:rsidR="003003FD" w:rsidRDefault="003003FD" w:rsidP="00E31E97"/>
    <w:p w14:paraId="0C1A5E13" w14:textId="1FC3FA4A" w:rsidR="005F75A3" w:rsidRDefault="005F75A3" w:rsidP="005F75A3">
      <w:pPr>
        <w:pStyle w:val="Heading3"/>
      </w:pPr>
      <w:r>
        <w:t>Testing the ISAM V9 runtime database externalization</w:t>
      </w:r>
    </w:p>
    <w:p w14:paraId="09D02EA3" w14:textId="06EF599D" w:rsidR="00F37261" w:rsidRDefault="00F37261" w:rsidP="00F37261"/>
    <w:p w14:paraId="480DCAC3" w14:textId="77777777" w:rsidR="005F75A3" w:rsidRDefault="005F75A3" w:rsidP="00F37261">
      <w:r>
        <w:t>In this test we will l</w:t>
      </w:r>
      <w:r w:rsidR="00F37261">
        <w:t xml:space="preserve">og into </w:t>
      </w:r>
      <w:r>
        <w:t xml:space="preserve">the ISAM reverse proxy using </w:t>
      </w:r>
      <w:r w:rsidR="00F37261">
        <w:t xml:space="preserve">AAC </w:t>
      </w:r>
      <w:r>
        <w:t>for each of the following users:</w:t>
      </w:r>
    </w:p>
    <w:p w14:paraId="1D8305AD" w14:textId="77777777" w:rsidR="005F75A3" w:rsidRDefault="00F37261" w:rsidP="005F75A3">
      <w:pPr>
        <w:pStyle w:val="ListParagraph"/>
        <w:numPr>
          <w:ilvl w:val="0"/>
          <w:numId w:val="3"/>
        </w:numPr>
      </w:pPr>
      <w:r>
        <w:t>user001</w:t>
      </w:r>
    </w:p>
    <w:p w14:paraId="3FD627A6" w14:textId="77777777" w:rsidR="005F75A3" w:rsidRDefault="00F37261" w:rsidP="005F75A3">
      <w:pPr>
        <w:pStyle w:val="ListParagraph"/>
        <w:numPr>
          <w:ilvl w:val="0"/>
          <w:numId w:val="3"/>
        </w:numPr>
      </w:pPr>
      <w:r>
        <w:t>user002</w:t>
      </w:r>
    </w:p>
    <w:p w14:paraId="02F232F0" w14:textId="77777777" w:rsidR="005F75A3" w:rsidRDefault="00F37261" w:rsidP="005F75A3">
      <w:pPr>
        <w:pStyle w:val="ListParagraph"/>
        <w:numPr>
          <w:ilvl w:val="0"/>
          <w:numId w:val="3"/>
        </w:numPr>
      </w:pPr>
      <w:r>
        <w:t>user003</w:t>
      </w:r>
    </w:p>
    <w:p w14:paraId="696E894C" w14:textId="77777777" w:rsidR="005F75A3" w:rsidRDefault="00F37261" w:rsidP="005F75A3">
      <w:pPr>
        <w:pStyle w:val="ListParagraph"/>
        <w:numPr>
          <w:ilvl w:val="0"/>
          <w:numId w:val="3"/>
        </w:numPr>
      </w:pPr>
      <w:r>
        <w:t>user004</w:t>
      </w:r>
    </w:p>
    <w:p w14:paraId="7024B3B1" w14:textId="50960ED0" w:rsidR="00F37261" w:rsidRDefault="00F37261" w:rsidP="005F75A3">
      <w:pPr>
        <w:pStyle w:val="ListParagraph"/>
        <w:numPr>
          <w:ilvl w:val="0"/>
          <w:numId w:val="3"/>
        </w:numPr>
      </w:pPr>
      <w:r>
        <w:lastRenderedPageBreak/>
        <w:t>user005</w:t>
      </w:r>
    </w:p>
    <w:p w14:paraId="30B76E07" w14:textId="3115DAFA" w:rsidR="00F37261" w:rsidRDefault="00F37261" w:rsidP="00F37261"/>
    <w:p w14:paraId="2E7E68CF" w14:textId="164FFD16" w:rsidR="005F75A3" w:rsidRDefault="005F75A3" w:rsidP="00F37261">
      <w:r>
        <w:t xml:space="preserve">Previously, we logged in with user002 and user004 and accepted the Enterprise User License Agreement (EULA). Since we have migrated the data in the ISAM V9 runtime database, the expected results </w:t>
      </w:r>
      <w:proofErr w:type="gramStart"/>
      <w:r>
        <w:t>is</w:t>
      </w:r>
      <w:proofErr w:type="gramEnd"/>
      <w:r>
        <w:t xml:space="preserve"> that user002 and user004 will not be prompted to accept the EULA following authentication, however, user001, user003, and user005 will.</w:t>
      </w:r>
    </w:p>
    <w:p w14:paraId="15ACFECD" w14:textId="28B7AEBA" w:rsidR="005F75A3" w:rsidRDefault="005F75A3" w:rsidP="00F37261"/>
    <w:p w14:paraId="29B6EE83" w14:textId="60E42ECA" w:rsidR="005F75A3" w:rsidRDefault="005F75A3" w:rsidP="00F37261">
      <w:r>
        <w:t>For each user, perform the following steps.</w:t>
      </w:r>
    </w:p>
    <w:p w14:paraId="04DF27A7" w14:textId="77777777" w:rsidR="00F37261" w:rsidRDefault="00F37261" w:rsidP="00F37261"/>
    <w:p w14:paraId="0804DB30" w14:textId="77777777" w:rsidR="00F37261" w:rsidRDefault="00F37261" w:rsidP="00F37261">
      <w:r>
        <w:t>In a new browser tab, navigate to the following URL:</w:t>
      </w:r>
    </w:p>
    <w:p w14:paraId="3D596F58" w14:textId="77777777" w:rsidR="00F37261" w:rsidRDefault="00F37261" w:rsidP="00F37261"/>
    <w:p w14:paraId="2B115192" w14:textId="77777777" w:rsidR="00F37261" w:rsidRDefault="00F37261" w:rsidP="00F37261">
      <w:hyperlink w:history="1">
        <w:r w:rsidRPr="008C1AD8">
          <w:rPr>
            <w:rStyle w:val="Hyperlink"/>
          </w:rPr>
          <w:t>https://{{ISAM_DNS_NAME}}:444/mga/sps/authsvc?PolicyId=urn:ibm:security:authentication:asf:password_eula</w:t>
        </w:r>
      </w:hyperlink>
    </w:p>
    <w:p w14:paraId="52731645" w14:textId="2CE3DAFE" w:rsidR="00F37261" w:rsidRDefault="00F37261" w:rsidP="00F37261"/>
    <w:p w14:paraId="3C55136C" w14:textId="22CB9FAB" w:rsidR="005F75A3" w:rsidRDefault="005F75A3" w:rsidP="00F37261">
      <w:r>
        <w:t>Where ISAM_DNS_NAME is the public DNS name reserved for ISAM V9 as shown in the AWS EC2 console. For example:</w:t>
      </w:r>
    </w:p>
    <w:p w14:paraId="01EBC53B" w14:textId="77777777" w:rsidR="00F37261" w:rsidRDefault="00F37261" w:rsidP="00F37261"/>
    <w:p w14:paraId="4CFA2B58" w14:textId="77777777" w:rsidR="00F37261" w:rsidRDefault="00F37261" w:rsidP="00F37261">
      <w:hyperlink r:id="rId11" w:history="1">
        <w:r w:rsidRPr="008C1AD8">
          <w:rPr>
            <w:rStyle w:val="Hyperlink"/>
          </w:rPr>
          <w:t>https://ec2-23-22-90-35.compute-1.amazonaws.com:444/mga/sps/authsvc?PolicyId=urn:ibm:security:authentication:asf:password_eula</w:t>
        </w:r>
      </w:hyperlink>
    </w:p>
    <w:p w14:paraId="507B9591" w14:textId="78B91BB0" w:rsidR="003745E2" w:rsidRDefault="003745E2"/>
    <w:p w14:paraId="70683475" w14:textId="3E61B41E" w:rsidR="005F75A3" w:rsidRDefault="00DB7AFC">
      <w:r>
        <w:t>The ISAM V9 runtime database externalization test is now complete.</w:t>
      </w:r>
    </w:p>
    <w:p w14:paraId="2016620A" w14:textId="15BBE683" w:rsidR="007834E5" w:rsidRDefault="007834E5" w:rsidP="007834E5"/>
    <w:p w14:paraId="6486FEA3" w14:textId="045291A3" w:rsidR="007834E5" w:rsidRDefault="007834E5" w:rsidP="007834E5">
      <w:pPr>
        <w:pStyle w:val="Heading1"/>
      </w:pPr>
      <w:r>
        <w:t>Automat</w:t>
      </w:r>
      <w:r w:rsidR="00DB7AFC">
        <w:t>ed</w:t>
      </w:r>
      <w:r>
        <w:t xml:space="preserve"> Database Externalization</w:t>
      </w:r>
    </w:p>
    <w:p w14:paraId="43201B9C" w14:textId="1947BDB3" w:rsidR="007834E5" w:rsidRDefault="007834E5" w:rsidP="007834E5"/>
    <w:p w14:paraId="7045284F" w14:textId="2B1BDA09" w:rsidR="005F75A3" w:rsidRDefault="005F75A3" w:rsidP="007834E5">
      <w:r>
        <w:t>The following steps will reproduce the ISAM V9 runtime database externalization, but in an automated fashion</w:t>
      </w:r>
      <w:r w:rsidR="00DB7AFC">
        <w:t>.</w:t>
      </w:r>
    </w:p>
    <w:p w14:paraId="240ECA36" w14:textId="1F67471A" w:rsidR="007834E5" w:rsidRDefault="007834E5" w:rsidP="007834E5"/>
    <w:p w14:paraId="581F84AA" w14:textId="1C9F085B" w:rsidR="007834E5" w:rsidRDefault="007834E5" w:rsidP="003A6911">
      <w:pPr>
        <w:pStyle w:val="Heading3"/>
      </w:pPr>
      <w:r>
        <w:t xml:space="preserve">Reconfigure the ISAM runtime database </w:t>
      </w:r>
      <w:r w:rsidR="003A6911">
        <w:t xml:space="preserve">to </w:t>
      </w:r>
      <w:r w:rsidR="005F75A3">
        <w:t>embedded</w:t>
      </w:r>
    </w:p>
    <w:p w14:paraId="773286B3" w14:textId="06779074" w:rsidR="003A6911" w:rsidRDefault="003A6911" w:rsidP="003A6911"/>
    <w:p w14:paraId="33ED780D" w14:textId="4E5E22E2" w:rsidR="005F75A3" w:rsidRDefault="00DB7AFC" w:rsidP="003A6911">
      <w:r>
        <w:t xml:space="preserve">Warning: </w:t>
      </w:r>
      <w:r w:rsidR="005F75A3">
        <w:t>The follows steps will reinitialize the ISAM V9 runtime database. All session state and authentication state data will be lost</w:t>
      </w:r>
      <w:r w:rsidR="00671D61">
        <w:t>. This step should not be performed in a Production environment or any other environment where user session data should be preserved.</w:t>
      </w:r>
    </w:p>
    <w:p w14:paraId="3DCABD08" w14:textId="77777777" w:rsidR="005F75A3" w:rsidRDefault="005F75A3" w:rsidP="003A6911"/>
    <w:p w14:paraId="36646E55" w14:textId="77777777" w:rsidR="003A6911" w:rsidRDefault="003A6911" w:rsidP="003A6911">
      <w:r w:rsidRPr="005F75A3">
        <w:t>In the ISAM V9 LMI, navigate to Manage System Settings-&gt;Network Settings-&gt;Cluster Configuration.</w:t>
      </w:r>
    </w:p>
    <w:p w14:paraId="3F9824D5" w14:textId="45E97B56" w:rsidR="003A6911" w:rsidRDefault="003A6911" w:rsidP="003A6911"/>
    <w:p w14:paraId="292D5E85" w14:textId="6D3AB6D5" w:rsidR="003A6911" w:rsidRDefault="003A6911" w:rsidP="003A6911">
      <w:r>
        <w:t xml:space="preserve">Select the </w:t>
      </w:r>
      <w:r w:rsidRPr="003A6911">
        <w:rPr>
          <w:b/>
          <w:bCs/>
        </w:rPr>
        <w:t>Runtime Database</w:t>
      </w:r>
      <w:r>
        <w:t xml:space="preserve"> tab.</w:t>
      </w:r>
    </w:p>
    <w:p w14:paraId="0084F1CC" w14:textId="073CC3E7" w:rsidR="003A6911" w:rsidRDefault="003A6911" w:rsidP="003A6911"/>
    <w:p w14:paraId="41342F83" w14:textId="685136C8" w:rsidR="003A6911" w:rsidRDefault="003A6911" w:rsidP="003A6911">
      <w:r>
        <w:t xml:space="preserve">In the </w:t>
      </w:r>
      <w:r w:rsidRPr="003A6911">
        <w:rPr>
          <w:b/>
          <w:bCs/>
        </w:rPr>
        <w:t>Location of the database</w:t>
      </w:r>
      <w:r>
        <w:t xml:space="preserve"> section, select the </w:t>
      </w:r>
      <w:r w:rsidRPr="003A6911">
        <w:rPr>
          <w:b/>
          <w:bCs/>
        </w:rPr>
        <w:t>Local to the cluster</w:t>
      </w:r>
      <w:r>
        <w:t xml:space="preserve"> radio button.</w:t>
      </w:r>
    </w:p>
    <w:p w14:paraId="0EAF7DE9" w14:textId="7D7E12A8" w:rsidR="003A6911" w:rsidRDefault="003A6911" w:rsidP="003A6911"/>
    <w:p w14:paraId="689EAE04" w14:textId="731C31AC" w:rsidR="003A6911" w:rsidRDefault="003A6911" w:rsidP="003A6911">
      <w:r>
        <w:t xml:space="preserve">At the bottom of the page, click the </w:t>
      </w:r>
      <w:r w:rsidRPr="003A6911">
        <w:rPr>
          <w:b/>
          <w:bCs/>
        </w:rPr>
        <w:t>Save</w:t>
      </w:r>
      <w:r>
        <w:t xml:space="preserve"> button.</w:t>
      </w:r>
    </w:p>
    <w:p w14:paraId="1EBDAA4B" w14:textId="1ADB5C17" w:rsidR="003A6911" w:rsidRDefault="003A6911" w:rsidP="003A6911"/>
    <w:p w14:paraId="0694DD2E" w14:textId="77777777" w:rsidR="003A6911" w:rsidRDefault="003A6911" w:rsidP="003A6911">
      <w:r w:rsidRPr="003A6911">
        <w:rPr>
          <w:highlight w:val="yellow"/>
        </w:rPr>
        <w:t xml:space="preserve">A yellow banner will appear containing a link which reads </w:t>
      </w:r>
      <w:r w:rsidRPr="003A6911">
        <w:rPr>
          <w:b/>
          <w:bCs/>
          <w:highlight w:val="yellow"/>
        </w:rPr>
        <w:t>Click here to review the changes or apply them to the system</w:t>
      </w:r>
      <w:r w:rsidRPr="003A6911">
        <w:rPr>
          <w:highlight w:val="yellow"/>
        </w:rPr>
        <w:t>. Click this link, then click the Deploy button to deploy pending changes.</w:t>
      </w:r>
    </w:p>
    <w:p w14:paraId="6C68ABD4" w14:textId="482D50B1" w:rsidR="003A6911" w:rsidRDefault="003A6911" w:rsidP="003A6911"/>
    <w:p w14:paraId="0D7D62F5" w14:textId="3CA30073" w:rsidR="005E6232" w:rsidRDefault="005E6232" w:rsidP="003A6911"/>
    <w:p w14:paraId="178F6063" w14:textId="77777777" w:rsidR="005E6232" w:rsidRDefault="005E6232" w:rsidP="003A6911"/>
    <w:p w14:paraId="799D3C82" w14:textId="22BF282A" w:rsidR="003A6911" w:rsidRDefault="00C95EF1" w:rsidP="00C95EF1">
      <w:pPr>
        <w:pStyle w:val="Heading3"/>
      </w:pPr>
      <w:r>
        <w:t>Recreate ldapdb2 database</w:t>
      </w:r>
    </w:p>
    <w:p w14:paraId="1A74A8AE" w14:textId="5AEE058A" w:rsidR="00C95EF1" w:rsidRDefault="00C95EF1" w:rsidP="003A6911"/>
    <w:p w14:paraId="78576076" w14:textId="6A499155" w:rsidR="00C95EF1" w:rsidRDefault="00C95EF1" w:rsidP="003A6911">
      <w:r>
        <w:t>On the Docker host, run the following to stop the DB2 container and deallocate its volume storage.</w:t>
      </w:r>
    </w:p>
    <w:p w14:paraId="2B39DEA3" w14:textId="77777777" w:rsidR="00C95EF1" w:rsidRDefault="00C95EF1" w:rsidP="00C95EF1"/>
    <w:tbl>
      <w:tblPr>
        <w:tblStyle w:val="TableGrid"/>
        <w:tblW w:w="0" w:type="auto"/>
        <w:shd w:val="pct15" w:color="auto" w:fill="auto"/>
        <w:tblLook w:val="04A0" w:firstRow="1" w:lastRow="0" w:firstColumn="1" w:lastColumn="0" w:noHBand="0" w:noVBand="1"/>
      </w:tblPr>
      <w:tblGrid>
        <w:gridCol w:w="9350"/>
      </w:tblGrid>
      <w:tr w:rsidR="00C95EF1" w:rsidRPr="003C21CF" w14:paraId="491A7F0C" w14:textId="77777777" w:rsidTr="00D656BC">
        <w:tc>
          <w:tcPr>
            <w:tcW w:w="9350" w:type="dxa"/>
            <w:shd w:val="pct15" w:color="auto" w:fill="auto"/>
          </w:tcPr>
          <w:p w14:paraId="1323BB31" w14:textId="77777777" w:rsidR="00C95EF1" w:rsidRDefault="00C95EF1" w:rsidP="00D656BC">
            <w:pPr>
              <w:rPr>
                <w:rFonts w:ascii="Courier New" w:hAnsi="Courier New" w:cs="Courier New"/>
                <w:sz w:val="16"/>
                <w:szCs w:val="16"/>
              </w:rPr>
            </w:pPr>
          </w:p>
          <w:p w14:paraId="5B1AE510" w14:textId="265F4F60" w:rsidR="00C95EF1" w:rsidRDefault="00C95EF1" w:rsidP="00D656BC">
            <w:pPr>
              <w:rPr>
                <w:rFonts w:ascii="Courier New" w:hAnsi="Courier New" w:cs="Courier New"/>
                <w:sz w:val="16"/>
                <w:szCs w:val="16"/>
              </w:rPr>
            </w:pPr>
            <w:r w:rsidRPr="00C95EF1">
              <w:rPr>
                <w:rFonts w:ascii="Courier New" w:hAnsi="Courier New" w:cs="Courier New"/>
                <w:sz w:val="16"/>
                <w:szCs w:val="16"/>
              </w:rPr>
              <w:t>docker-compose --file docker-compose-isamdb2.yml down -v</w:t>
            </w:r>
          </w:p>
          <w:p w14:paraId="661EDD3E" w14:textId="5CD10E35" w:rsidR="00C95EF1" w:rsidRPr="003C21CF" w:rsidRDefault="00C95EF1" w:rsidP="00D656BC">
            <w:pPr>
              <w:rPr>
                <w:rFonts w:ascii="Courier New" w:hAnsi="Courier New" w:cs="Courier New"/>
                <w:sz w:val="16"/>
                <w:szCs w:val="16"/>
              </w:rPr>
            </w:pPr>
          </w:p>
        </w:tc>
      </w:tr>
    </w:tbl>
    <w:p w14:paraId="1888BBF0" w14:textId="0C04E9C9" w:rsidR="00C95EF1" w:rsidRDefault="00C95EF1" w:rsidP="00C95EF1"/>
    <w:p w14:paraId="6DB595CE" w14:textId="48C354A3" w:rsidR="00C95EF1" w:rsidRDefault="00C95EF1" w:rsidP="00C95EF1">
      <w:r>
        <w:t>Next, run the following to create a new, empty DB2 database instance.</w:t>
      </w:r>
    </w:p>
    <w:p w14:paraId="59D69AF3" w14:textId="77777777" w:rsidR="00C95EF1" w:rsidRDefault="00C95EF1" w:rsidP="00C95EF1"/>
    <w:tbl>
      <w:tblPr>
        <w:tblStyle w:val="TableGrid"/>
        <w:tblW w:w="0" w:type="auto"/>
        <w:shd w:val="pct15" w:color="auto" w:fill="auto"/>
        <w:tblLook w:val="04A0" w:firstRow="1" w:lastRow="0" w:firstColumn="1" w:lastColumn="0" w:noHBand="0" w:noVBand="1"/>
      </w:tblPr>
      <w:tblGrid>
        <w:gridCol w:w="9350"/>
      </w:tblGrid>
      <w:tr w:rsidR="00C95EF1" w:rsidRPr="003C21CF" w14:paraId="7322F644" w14:textId="77777777" w:rsidTr="00D656BC">
        <w:tc>
          <w:tcPr>
            <w:tcW w:w="9350" w:type="dxa"/>
            <w:shd w:val="pct15" w:color="auto" w:fill="auto"/>
          </w:tcPr>
          <w:p w14:paraId="777BB8CF" w14:textId="77777777" w:rsidR="00DC4A76" w:rsidRDefault="00DC4A76" w:rsidP="00C95EF1">
            <w:pPr>
              <w:rPr>
                <w:rFonts w:ascii="Courier New" w:hAnsi="Courier New" w:cs="Courier New"/>
                <w:sz w:val="16"/>
                <w:szCs w:val="16"/>
              </w:rPr>
            </w:pPr>
          </w:p>
          <w:p w14:paraId="255B2A0B" w14:textId="68AAB201" w:rsidR="00C95EF1" w:rsidRPr="00C95EF1" w:rsidRDefault="00C95EF1" w:rsidP="00C95EF1">
            <w:pPr>
              <w:rPr>
                <w:rFonts w:ascii="Courier New" w:hAnsi="Courier New" w:cs="Courier New"/>
                <w:sz w:val="16"/>
                <w:szCs w:val="16"/>
              </w:rPr>
            </w:pPr>
            <w:r w:rsidRPr="00C95EF1">
              <w:rPr>
                <w:rFonts w:ascii="Courier New" w:hAnsi="Courier New" w:cs="Courier New"/>
                <w:sz w:val="16"/>
                <w:szCs w:val="16"/>
              </w:rPr>
              <w:t>docker-compose --file docker-compose-isamdb2.yml up -d</w:t>
            </w:r>
          </w:p>
          <w:p w14:paraId="509EB217" w14:textId="606DE558" w:rsidR="00DC4A76" w:rsidRPr="003C21CF" w:rsidRDefault="00DC4A76" w:rsidP="00D656BC">
            <w:pPr>
              <w:rPr>
                <w:rFonts w:ascii="Courier New" w:hAnsi="Courier New" w:cs="Courier New"/>
                <w:sz w:val="16"/>
                <w:szCs w:val="16"/>
              </w:rPr>
            </w:pPr>
          </w:p>
        </w:tc>
      </w:tr>
    </w:tbl>
    <w:p w14:paraId="1F4E8DB5" w14:textId="5E879F00" w:rsidR="00C95EF1" w:rsidRDefault="00C95EF1" w:rsidP="00C95EF1"/>
    <w:p w14:paraId="13EBB472" w14:textId="42BB6FE3" w:rsidR="005E6232" w:rsidRDefault="005E6232" w:rsidP="00C95EF1">
      <w:r>
        <w:t>The ldabdb2 database is now recreated.</w:t>
      </w:r>
    </w:p>
    <w:p w14:paraId="54AAB83E" w14:textId="083C2910" w:rsidR="005E6232" w:rsidRDefault="005E6232" w:rsidP="00C95EF1"/>
    <w:p w14:paraId="070006E9" w14:textId="08A8260A" w:rsidR="005E6232" w:rsidRDefault="005E6232" w:rsidP="005E6232">
      <w:pPr>
        <w:pStyle w:val="Heading3"/>
      </w:pPr>
      <w:r>
        <w:t>Repeat user login test</w:t>
      </w:r>
    </w:p>
    <w:p w14:paraId="3591C840" w14:textId="35C8096D" w:rsidR="005E6232" w:rsidRDefault="005E6232" w:rsidP="00C95EF1"/>
    <w:p w14:paraId="6294F9B3" w14:textId="1D34E0D1" w:rsidR="005E6232" w:rsidRPr="005E6232" w:rsidRDefault="005E6232" w:rsidP="005E6232">
      <w:r>
        <w:t xml:space="preserve">Refer to section </w:t>
      </w:r>
      <w:r w:rsidRPr="005E6232">
        <w:rPr>
          <w:b/>
          <w:bCs/>
        </w:rPr>
        <w:t>Log into AAC with test users</w:t>
      </w:r>
      <w:r>
        <w:t xml:space="preserve"> earlier in this document</w:t>
      </w:r>
      <w:r w:rsidR="00296C11">
        <w:t xml:space="preserve"> and repeat the steps described in this section.</w:t>
      </w:r>
    </w:p>
    <w:p w14:paraId="75B958EA" w14:textId="77777777" w:rsidR="005E6232" w:rsidRDefault="005E6232" w:rsidP="00C95EF1"/>
    <w:p w14:paraId="03081985" w14:textId="0024FC19" w:rsidR="005E6232" w:rsidRDefault="005E6232" w:rsidP="005E6232">
      <w:pPr>
        <w:pStyle w:val="Heading3"/>
      </w:pPr>
      <w:r>
        <w:t xml:space="preserve">Update hosts file and </w:t>
      </w:r>
      <w:proofErr w:type="spellStart"/>
      <w:r>
        <w:t>isam.env</w:t>
      </w:r>
      <w:proofErr w:type="spellEnd"/>
      <w:r>
        <w:t xml:space="preserve"> file on Ansible Docker Ubuntu EC2 instance</w:t>
      </w:r>
    </w:p>
    <w:p w14:paraId="4FE1E540" w14:textId="77777777" w:rsidR="005E6232" w:rsidRDefault="005E6232" w:rsidP="00C95EF1"/>
    <w:p w14:paraId="4FA0D8DC" w14:textId="78D1C76B" w:rsidR="00671D61" w:rsidRDefault="00671D61" w:rsidP="00C95EF1">
      <w:r>
        <w:t xml:space="preserve">On the Ansible Docker Ubuntu EC2 instance, navigate to </w:t>
      </w:r>
      <w:r w:rsidRPr="00671D61">
        <w:t>/home/ubuntu/</w:t>
      </w:r>
      <w:proofErr w:type="spellStart"/>
      <w:r w:rsidRPr="00671D61">
        <w:t>devops_demos</w:t>
      </w:r>
      <w:proofErr w:type="spellEnd"/>
      <w:r w:rsidRPr="00671D61">
        <w:t>/isam_externalize_runtime_db2</w:t>
      </w:r>
      <w:r>
        <w:t>.</w:t>
      </w:r>
    </w:p>
    <w:p w14:paraId="26B21D13" w14:textId="77777777" w:rsidR="00671D61" w:rsidRDefault="00671D61" w:rsidP="00671D61"/>
    <w:tbl>
      <w:tblPr>
        <w:tblStyle w:val="TableGrid"/>
        <w:tblW w:w="0" w:type="auto"/>
        <w:shd w:val="pct15" w:color="auto" w:fill="auto"/>
        <w:tblLook w:val="04A0" w:firstRow="1" w:lastRow="0" w:firstColumn="1" w:lastColumn="0" w:noHBand="0" w:noVBand="1"/>
      </w:tblPr>
      <w:tblGrid>
        <w:gridCol w:w="9350"/>
      </w:tblGrid>
      <w:tr w:rsidR="00671D61" w:rsidRPr="003C21CF" w14:paraId="159049DC" w14:textId="77777777" w:rsidTr="00C7038F">
        <w:tc>
          <w:tcPr>
            <w:tcW w:w="9350" w:type="dxa"/>
            <w:shd w:val="pct15" w:color="auto" w:fill="auto"/>
          </w:tcPr>
          <w:p w14:paraId="1A1237B3" w14:textId="77777777" w:rsidR="00671D61" w:rsidRDefault="00671D61" w:rsidP="00C7038F">
            <w:pPr>
              <w:rPr>
                <w:rFonts w:ascii="Courier New" w:hAnsi="Courier New" w:cs="Courier New"/>
                <w:sz w:val="16"/>
                <w:szCs w:val="16"/>
              </w:rPr>
            </w:pPr>
          </w:p>
          <w:p w14:paraId="2E20E0C5" w14:textId="052B045A" w:rsidR="00671D61" w:rsidRDefault="00671D61" w:rsidP="00C7038F">
            <w:pPr>
              <w:rPr>
                <w:rFonts w:ascii="Courier New" w:hAnsi="Courier New" w:cs="Courier New"/>
                <w:sz w:val="16"/>
                <w:szCs w:val="16"/>
              </w:rPr>
            </w:pPr>
            <w:r w:rsidRPr="00671D61">
              <w:rPr>
                <w:rFonts w:ascii="Courier New" w:hAnsi="Courier New" w:cs="Courier New"/>
                <w:sz w:val="16"/>
                <w:szCs w:val="16"/>
              </w:rPr>
              <w:t>cd /home/ubuntu/</w:t>
            </w:r>
            <w:proofErr w:type="spellStart"/>
            <w:r w:rsidRPr="00671D61">
              <w:rPr>
                <w:rFonts w:ascii="Courier New" w:hAnsi="Courier New" w:cs="Courier New"/>
                <w:sz w:val="16"/>
                <w:szCs w:val="16"/>
              </w:rPr>
              <w:t>devops_demos</w:t>
            </w:r>
            <w:proofErr w:type="spellEnd"/>
            <w:r w:rsidRPr="00671D61">
              <w:rPr>
                <w:rFonts w:ascii="Courier New" w:hAnsi="Courier New" w:cs="Courier New"/>
                <w:sz w:val="16"/>
                <w:szCs w:val="16"/>
              </w:rPr>
              <w:t>/isam_externalize_runtime_db2</w:t>
            </w:r>
          </w:p>
          <w:p w14:paraId="037AB577" w14:textId="5B6E362A" w:rsidR="00671D61" w:rsidRPr="003C21CF" w:rsidRDefault="00671D61" w:rsidP="00C7038F">
            <w:pPr>
              <w:rPr>
                <w:rFonts w:ascii="Courier New" w:hAnsi="Courier New" w:cs="Courier New"/>
                <w:sz w:val="16"/>
                <w:szCs w:val="16"/>
              </w:rPr>
            </w:pPr>
          </w:p>
        </w:tc>
      </w:tr>
    </w:tbl>
    <w:p w14:paraId="69F2E7C3" w14:textId="5E52AA2A" w:rsidR="00671D61" w:rsidRDefault="00671D61" w:rsidP="00C95EF1"/>
    <w:p w14:paraId="25B45368" w14:textId="77777777" w:rsidR="00671D61" w:rsidRDefault="00671D61" w:rsidP="00C95EF1">
      <w:r>
        <w:t xml:space="preserve">Edit the </w:t>
      </w:r>
      <w:proofErr w:type="spellStart"/>
      <w:r>
        <w:t>isam.env</w:t>
      </w:r>
      <w:proofErr w:type="spellEnd"/>
      <w:r>
        <w:t xml:space="preserve"> file.</w:t>
      </w:r>
    </w:p>
    <w:p w14:paraId="542B7650" w14:textId="77777777" w:rsidR="00671D61" w:rsidRDefault="00671D61" w:rsidP="00C95EF1"/>
    <w:p w14:paraId="5362F000" w14:textId="1900C1FE" w:rsidR="00B76E51" w:rsidRDefault="00671D61" w:rsidP="00C95EF1">
      <w:r>
        <w:t xml:space="preserve">For </w:t>
      </w:r>
      <w:proofErr w:type="spellStart"/>
      <w:r w:rsidRPr="00671D61">
        <w:t>isam_admin_pw</w:t>
      </w:r>
      <w:proofErr w:type="spellEnd"/>
      <w:r w:rsidR="00B76E51">
        <w:t xml:space="preserve">, provide the EC2 instance ID assigned by AWS. Example: </w:t>
      </w:r>
      <w:r w:rsidR="00B76E51" w:rsidRPr="00B76E51">
        <w:t>i-0a1b2c3d4e5f60a1b</w:t>
      </w:r>
      <w:r w:rsidR="00B76E51">
        <w:t>.</w:t>
      </w:r>
    </w:p>
    <w:p w14:paraId="6E140A6F" w14:textId="77777777" w:rsidR="00B76E51" w:rsidRDefault="00B76E51" w:rsidP="00C95EF1"/>
    <w:p w14:paraId="2456F350" w14:textId="41533A20" w:rsidR="00671D61" w:rsidRDefault="00B76E51" w:rsidP="00C95EF1">
      <w:r>
        <w:t xml:space="preserve">For </w:t>
      </w:r>
      <w:proofErr w:type="spellStart"/>
      <w:r w:rsidR="00671D61" w:rsidRPr="00671D61">
        <w:t>isam_rt_db_pw</w:t>
      </w:r>
      <w:proofErr w:type="spellEnd"/>
      <w:r w:rsidR="00671D61">
        <w:t>, provide the value "Passw0rd".</w:t>
      </w:r>
    </w:p>
    <w:p w14:paraId="7A531D6C" w14:textId="619CC33A" w:rsidR="00605785" w:rsidRDefault="00605785" w:rsidP="00C95EF1"/>
    <w:p w14:paraId="55FA5FCF" w14:textId="40D0E17E" w:rsidR="00605785" w:rsidRDefault="00605785" w:rsidP="00C95EF1">
      <w:r>
        <w:t xml:space="preserve">For </w:t>
      </w:r>
      <w:proofErr w:type="spellStart"/>
      <w:r>
        <w:t>isam_rt_db_host</w:t>
      </w:r>
      <w:proofErr w:type="spellEnd"/>
      <w:r>
        <w:t>, provide the private IP address of the Ansible Docker Ubuntu EC2 instance</w:t>
      </w:r>
      <w:r w:rsidR="00B76E51">
        <w:t xml:space="preserve"> assigned by AWS</w:t>
      </w:r>
      <w:r>
        <w:t>.</w:t>
      </w:r>
      <w:r w:rsidR="0043718E">
        <w:t xml:space="preserve"> Example: 1.2.3.4.</w:t>
      </w:r>
    </w:p>
    <w:p w14:paraId="4DDCCE25" w14:textId="25E7EFA6" w:rsidR="0085269C" w:rsidRDefault="0085269C" w:rsidP="006D0DF4"/>
    <w:p w14:paraId="4DE17F5C" w14:textId="264BE217" w:rsidR="005E6232" w:rsidRDefault="005E6232" w:rsidP="006D0DF4">
      <w:proofErr w:type="spellStart"/>
      <w:r>
        <w:t>isam.env</w:t>
      </w:r>
      <w:proofErr w:type="spellEnd"/>
    </w:p>
    <w:tbl>
      <w:tblPr>
        <w:tblStyle w:val="TableGrid"/>
        <w:tblW w:w="0" w:type="auto"/>
        <w:shd w:val="pct15" w:color="auto" w:fill="auto"/>
        <w:tblLook w:val="04A0" w:firstRow="1" w:lastRow="0" w:firstColumn="1" w:lastColumn="0" w:noHBand="0" w:noVBand="1"/>
      </w:tblPr>
      <w:tblGrid>
        <w:gridCol w:w="9350"/>
      </w:tblGrid>
      <w:tr w:rsidR="006D0DF4" w:rsidRPr="003C21CF" w14:paraId="0386CEC9" w14:textId="77777777" w:rsidTr="00D656BC">
        <w:tc>
          <w:tcPr>
            <w:tcW w:w="9350" w:type="dxa"/>
            <w:shd w:val="pct15" w:color="auto" w:fill="auto"/>
          </w:tcPr>
          <w:p w14:paraId="6649717A" w14:textId="266585DD" w:rsidR="006D0DF4" w:rsidRDefault="006D0DF4" w:rsidP="00D656BC">
            <w:pPr>
              <w:rPr>
                <w:rFonts w:ascii="Courier New" w:hAnsi="Courier New" w:cs="Courier New"/>
                <w:sz w:val="16"/>
                <w:szCs w:val="16"/>
              </w:rPr>
            </w:pPr>
          </w:p>
          <w:p w14:paraId="4D580E2D" w14:textId="6C408D56" w:rsidR="00B76E51" w:rsidRPr="00605785" w:rsidRDefault="00B76E51" w:rsidP="00605785">
            <w:pPr>
              <w:rPr>
                <w:rFonts w:ascii="Courier New" w:hAnsi="Courier New" w:cs="Courier New"/>
                <w:sz w:val="16"/>
                <w:szCs w:val="16"/>
              </w:rPr>
            </w:pPr>
            <w:proofErr w:type="spellStart"/>
            <w:r w:rsidRPr="00605785">
              <w:rPr>
                <w:rFonts w:ascii="Courier New" w:hAnsi="Courier New" w:cs="Courier New"/>
                <w:sz w:val="16"/>
                <w:szCs w:val="16"/>
              </w:rPr>
              <w:t>isam_admin_id</w:t>
            </w:r>
            <w:proofErr w:type="spellEnd"/>
            <w:r w:rsidRPr="00605785">
              <w:rPr>
                <w:rFonts w:ascii="Courier New" w:hAnsi="Courier New" w:cs="Courier New"/>
                <w:sz w:val="16"/>
                <w:szCs w:val="16"/>
              </w:rPr>
              <w:t>: "</w:t>
            </w:r>
            <w:r w:rsidRPr="00B76E51">
              <w:rPr>
                <w:rFonts w:ascii="Courier New" w:hAnsi="Courier New" w:cs="Courier New"/>
                <w:sz w:val="16"/>
                <w:szCs w:val="16"/>
              </w:rPr>
              <w:t>i-0</w:t>
            </w:r>
            <w:r>
              <w:rPr>
                <w:rFonts w:ascii="Courier New" w:hAnsi="Courier New" w:cs="Courier New"/>
                <w:sz w:val="16"/>
                <w:szCs w:val="16"/>
              </w:rPr>
              <w:t>a1b2c3d4e5f60a1b</w:t>
            </w:r>
            <w:r w:rsidRPr="00605785">
              <w:rPr>
                <w:rFonts w:ascii="Courier New" w:hAnsi="Courier New" w:cs="Courier New"/>
                <w:sz w:val="16"/>
                <w:szCs w:val="16"/>
              </w:rPr>
              <w:t>"</w:t>
            </w:r>
          </w:p>
          <w:p w14:paraId="3A2F96F3" w14:textId="52BC3AE3"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isam_admin_pw</w:t>
            </w:r>
            <w:proofErr w:type="spellEnd"/>
            <w:r w:rsidRPr="00605785">
              <w:rPr>
                <w:rFonts w:ascii="Courier New" w:hAnsi="Courier New" w:cs="Courier New"/>
                <w:sz w:val="16"/>
                <w:szCs w:val="16"/>
              </w:rPr>
              <w:t xml:space="preserve">: </w:t>
            </w:r>
            <w:r>
              <w:rPr>
                <w:rFonts w:ascii="Courier New" w:hAnsi="Courier New" w:cs="Courier New"/>
                <w:sz w:val="16"/>
                <w:szCs w:val="16"/>
              </w:rPr>
              <w:t>"Passw0rd"</w:t>
            </w:r>
          </w:p>
          <w:p w14:paraId="4EBEB1EE" w14:textId="77777777"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isam_lmi_port</w:t>
            </w:r>
            <w:proofErr w:type="spellEnd"/>
            <w:r w:rsidRPr="00605785">
              <w:rPr>
                <w:rFonts w:ascii="Courier New" w:hAnsi="Courier New" w:cs="Courier New"/>
                <w:sz w:val="16"/>
                <w:szCs w:val="16"/>
              </w:rPr>
              <w:t>: "443"</w:t>
            </w:r>
          </w:p>
          <w:p w14:paraId="04BCE682" w14:textId="77777777"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isam_rt_db_inst</w:t>
            </w:r>
            <w:proofErr w:type="spellEnd"/>
            <w:r w:rsidRPr="00605785">
              <w:rPr>
                <w:rFonts w:ascii="Courier New" w:hAnsi="Courier New" w:cs="Courier New"/>
                <w:sz w:val="16"/>
                <w:szCs w:val="16"/>
              </w:rPr>
              <w:t>: "db2inst1"</w:t>
            </w:r>
          </w:p>
          <w:p w14:paraId="5DE3C40B" w14:textId="79D3C7E1"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isam_rt_db_host</w:t>
            </w:r>
            <w:proofErr w:type="spellEnd"/>
            <w:r w:rsidRPr="00605785">
              <w:rPr>
                <w:rFonts w:ascii="Courier New" w:hAnsi="Courier New" w:cs="Courier New"/>
                <w:sz w:val="16"/>
                <w:szCs w:val="16"/>
              </w:rPr>
              <w:t xml:space="preserve">: </w:t>
            </w:r>
            <w:r w:rsidR="0043718E">
              <w:rPr>
                <w:rFonts w:ascii="Courier New" w:hAnsi="Courier New" w:cs="Courier New"/>
                <w:sz w:val="16"/>
                <w:szCs w:val="16"/>
              </w:rPr>
              <w:t>1.2.3.4</w:t>
            </w:r>
          </w:p>
          <w:p w14:paraId="05E4CA64" w14:textId="77777777" w:rsidR="00605785" w:rsidRPr="00605785"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isam_rt_db_id</w:t>
            </w:r>
            <w:proofErr w:type="spellEnd"/>
            <w:r w:rsidRPr="00605785">
              <w:rPr>
                <w:rFonts w:ascii="Courier New" w:hAnsi="Courier New" w:cs="Courier New"/>
                <w:sz w:val="16"/>
                <w:szCs w:val="16"/>
              </w:rPr>
              <w:t>: "db2inst1"</w:t>
            </w:r>
          </w:p>
          <w:p w14:paraId="5D13A71A" w14:textId="771F0957" w:rsidR="0085269C" w:rsidRDefault="00605785" w:rsidP="00605785">
            <w:pPr>
              <w:rPr>
                <w:rFonts w:ascii="Courier New" w:hAnsi="Courier New" w:cs="Courier New"/>
                <w:sz w:val="16"/>
                <w:szCs w:val="16"/>
              </w:rPr>
            </w:pPr>
            <w:proofErr w:type="spellStart"/>
            <w:r w:rsidRPr="00605785">
              <w:rPr>
                <w:rFonts w:ascii="Courier New" w:hAnsi="Courier New" w:cs="Courier New"/>
                <w:sz w:val="16"/>
                <w:szCs w:val="16"/>
              </w:rPr>
              <w:t>isam_rt_db_pw</w:t>
            </w:r>
            <w:proofErr w:type="spellEnd"/>
            <w:r w:rsidRPr="00605785">
              <w:rPr>
                <w:rFonts w:ascii="Courier New" w:hAnsi="Courier New" w:cs="Courier New"/>
                <w:sz w:val="16"/>
                <w:szCs w:val="16"/>
              </w:rPr>
              <w:t xml:space="preserve">: </w:t>
            </w:r>
            <w:r>
              <w:rPr>
                <w:rFonts w:ascii="Courier New" w:hAnsi="Courier New" w:cs="Courier New"/>
                <w:sz w:val="16"/>
                <w:szCs w:val="16"/>
              </w:rPr>
              <w:t>"Passw0rd"</w:t>
            </w:r>
          </w:p>
          <w:p w14:paraId="705838C5" w14:textId="2266CEAE" w:rsidR="00671D61" w:rsidRPr="003C21CF" w:rsidRDefault="00671D61" w:rsidP="00D656BC">
            <w:pPr>
              <w:rPr>
                <w:rFonts w:ascii="Courier New" w:hAnsi="Courier New" w:cs="Courier New"/>
                <w:sz w:val="16"/>
                <w:szCs w:val="16"/>
              </w:rPr>
            </w:pPr>
          </w:p>
        </w:tc>
      </w:tr>
    </w:tbl>
    <w:p w14:paraId="5C02C68C" w14:textId="77777777" w:rsidR="00296C11" w:rsidRDefault="00296C11" w:rsidP="00296C11"/>
    <w:p w14:paraId="7187E0F7" w14:textId="77777777" w:rsidR="00296C11" w:rsidRDefault="00296C11" w:rsidP="00296C11">
      <w:r>
        <w:t xml:space="preserve">Update the </w:t>
      </w:r>
      <w:r w:rsidRPr="000D4233">
        <w:t>/home/ubuntu/devops_demos/isam_externalize_runtime_db2/inventory/hosts</w:t>
      </w:r>
      <w:r>
        <w:t xml:space="preserve"> file and replace </w:t>
      </w:r>
      <w:r w:rsidRPr="00995FF8">
        <w:t>&lt;isam_v9_priv_ip&gt;</w:t>
      </w:r>
      <w:r>
        <w:t xml:space="preserve"> with the value of the AWS-assigned private IP for you ISAM V9 virtual appliance.</w:t>
      </w:r>
    </w:p>
    <w:p w14:paraId="04CE6A75" w14:textId="33F4145F" w:rsidR="00296C11" w:rsidRDefault="00296C11" w:rsidP="00296C11"/>
    <w:p w14:paraId="35BE54CF" w14:textId="3E8C5B40" w:rsidR="00296C11" w:rsidRDefault="00296C11" w:rsidP="00296C11">
      <w:r>
        <w:t>hosts</w:t>
      </w:r>
    </w:p>
    <w:tbl>
      <w:tblPr>
        <w:tblStyle w:val="TableGrid"/>
        <w:tblW w:w="0" w:type="auto"/>
        <w:shd w:val="pct15" w:color="auto" w:fill="auto"/>
        <w:tblLook w:val="04A0" w:firstRow="1" w:lastRow="0" w:firstColumn="1" w:lastColumn="0" w:noHBand="0" w:noVBand="1"/>
      </w:tblPr>
      <w:tblGrid>
        <w:gridCol w:w="9350"/>
      </w:tblGrid>
      <w:tr w:rsidR="00296C11" w:rsidRPr="003C21CF" w14:paraId="01D33CA6" w14:textId="77777777" w:rsidTr="00C7038F">
        <w:tc>
          <w:tcPr>
            <w:tcW w:w="9350" w:type="dxa"/>
            <w:shd w:val="pct15" w:color="auto" w:fill="auto"/>
          </w:tcPr>
          <w:p w14:paraId="7DD6AE64" w14:textId="77777777" w:rsidR="00296C11" w:rsidRDefault="00296C11" w:rsidP="00C7038F">
            <w:pPr>
              <w:rPr>
                <w:rFonts w:ascii="Courier New" w:hAnsi="Courier New" w:cs="Courier New"/>
                <w:sz w:val="16"/>
                <w:szCs w:val="16"/>
              </w:rPr>
            </w:pPr>
          </w:p>
          <w:p w14:paraId="2FED32C2" w14:textId="77777777" w:rsidR="00296C11" w:rsidRPr="000D4233" w:rsidRDefault="00296C11" w:rsidP="00C7038F">
            <w:pPr>
              <w:rPr>
                <w:rFonts w:ascii="Courier New" w:hAnsi="Courier New" w:cs="Courier New"/>
                <w:sz w:val="16"/>
                <w:szCs w:val="16"/>
              </w:rPr>
            </w:pPr>
            <w:r w:rsidRPr="000D4233">
              <w:rPr>
                <w:rFonts w:ascii="Courier New" w:hAnsi="Courier New" w:cs="Courier New"/>
                <w:sz w:val="16"/>
                <w:szCs w:val="16"/>
              </w:rPr>
              <w:t>[</w:t>
            </w:r>
            <w:proofErr w:type="spellStart"/>
            <w:r w:rsidRPr="000D4233">
              <w:rPr>
                <w:rFonts w:ascii="Courier New" w:hAnsi="Courier New" w:cs="Courier New"/>
                <w:sz w:val="16"/>
                <w:szCs w:val="16"/>
              </w:rPr>
              <w:t>isam_cluster_master</w:t>
            </w:r>
            <w:proofErr w:type="spellEnd"/>
            <w:r w:rsidRPr="000D4233">
              <w:rPr>
                <w:rFonts w:ascii="Courier New" w:hAnsi="Courier New" w:cs="Courier New"/>
                <w:sz w:val="16"/>
                <w:szCs w:val="16"/>
              </w:rPr>
              <w:t>]</w:t>
            </w:r>
          </w:p>
          <w:p w14:paraId="39C0FCD7" w14:textId="77777777" w:rsidR="00296C11" w:rsidRDefault="00296C11" w:rsidP="00C7038F">
            <w:pPr>
              <w:rPr>
                <w:rFonts w:ascii="Courier New" w:hAnsi="Courier New" w:cs="Courier New"/>
                <w:sz w:val="16"/>
                <w:szCs w:val="16"/>
              </w:rPr>
            </w:pPr>
            <w:r w:rsidRPr="000D4233">
              <w:rPr>
                <w:rFonts w:ascii="Courier New" w:hAnsi="Courier New" w:cs="Courier New"/>
                <w:sz w:val="16"/>
                <w:szCs w:val="16"/>
              </w:rPr>
              <w:t>&lt;isam_v9_priv_ip&gt;</w:t>
            </w:r>
          </w:p>
          <w:p w14:paraId="3BB09F12" w14:textId="77777777" w:rsidR="00296C11" w:rsidRPr="003C21CF" w:rsidRDefault="00296C11" w:rsidP="00C7038F">
            <w:pPr>
              <w:rPr>
                <w:rFonts w:ascii="Courier New" w:hAnsi="Courier New" w:cs="Courier New"/>
                <w:sz w:val="16"/>
                <w:szCs w:val="16"/>
              </w:rPr>
            </w:pPr>
          </w:p>
        </w:tc>
      </w:tr>
    </w:tbl>
    <w:p w14:paraId="59DDB77A" w14:textId="77777777" w:rsidR="00296C11" w:rsidRDefault="00296C11" w:rsidP="006D0DF4"/>
    <w:p w14:paraId="52CAC1C8" w14:textId="3901D02D" w:rsidR="000D4233" w:rsidRDefault="000D4233" w:rsidP="006D0DF4">
      <w:r>
        <w:t xml:space="preserve">Run the ansible-playbook </w:t>
      </w:r>
      <w:proofErr w:type="spellStart"/>
      <w:r>
        <w:t>isam_playbook.yml</w:t>
      </w:r>
      <w:proofErr w:type="spellEnd"/>
    </w:p>
    <w:p w14:paraId="05F02828" w14:textId="77777777" w:rsidR="000D4233" w:rsidRDefault="000D4233" w:rsidP="006D0DF4"/>
    <w:tbl>
      <w:tblPr>
        <w:tblStyle w:val="TableGrid"/>
        <w:tblW w:w="0" w:type="auto"/>
        <w:shd w:val="pct15" w:color="auto" w:fill="auto"/>
        <w:tblLook w:val="04A0" w:firstRow="1" w:lastRow="0" w:firstColumn="1" w:lastColumn="0" w:noHBand="0" w:noVBand="1"/>
      </w:tblPr>
      <w:tblGrid>
        <w:gridCol w:w="9350"/>
      </w:tblGrid>
      <w:tr w:rsidR="006D0DF4" w:rsidRPr="003C21CF" w14:paraId="3B8F873B" w14:textId="77777777" w:rsidTr="00D656BC">
        <w:tc>
          <w:tcPr>
            <w:tcW w:w="9350" w:type="dxa"/>
            <w:shd w:val="pct15" w:color="auto" w:fill="auto"/>
          </w:tcPr>
          <w:p w14:paraId="20040A8A" w14:textId="77777777" w:rsidR="006D0DF4" w:rsidRDefault="006D0DF4" w:rsidP="00D656BC">
            <w:pPr>
              <w:rPr>
                <w:rFonts w:ascii="Courier New" w:hAnsi="Courier New" w:cs="Courier New"/>
                <w:sz w:val="16"/>
                <w:szCs w:val="16"/>
              </w:rPr>
            </w:pPr>
          </w:p>
          <w:p w14:paraId="7FBF6343" w14:textId="2D932595" w:rsidR="000D4233" w:rsidRDefault="000D4233" w:rsidP="00D656BC">
            <w:pPr>
              <w:rPr>
                <w:rFonts w:ascii="Courier New" w:hAnsi="Courier New" w:cs="Courier New"/>
                <w:sz w:val="16"/>
                <w:szCs w:val="16"/>
              </w:rPr>
            </w:pPr>
            <w:r w:rsidRPr="000D4233">
              <w:rPr>
                <w:rFonts w:ascii="Courier New" w:hAnsi="Courier New" w:cs="Courier New"/>
                <w:sz w:val="16"/>
                <w:szCs w:val="16"/>
              </w:rPr>
              <w:t xml:space="preserve">ansible-playbook -u inventory/ </w:t>
            </w:r>
            <w:proofErr w:type="spellStart"/>
            <w:r w:rsidRPr="000D4233">
              <w:rPr>
                <w:rFonts w:ascii="Courier New" w:hAnsi="Courier New" w:cs="Courier New"/>
                <w:sz w:val="16"/>
                <w:szCs w:val="16"/>
              </w:rPr>
              <w:t>isam_playbook.yml</w:t>
            </w:r>
            <w:proofErr w:type="spellEnd"/>
          </w:p>
          <w:p w14:paraId="419CE87B" w14:textId="56150721" w:rsidR="000D4233" w:rsidRPr="003C21CF" w:rsidRDefault="000D4233" w:rsidP="00D656BC">
            <w:pPr>
              <w:rPr>
                <w:rFonts w:ascii="Courier New" w:hAnsi="Courier New" w:cs="Courier New"/>
                <w:sz w:val="16"/>
                <w:szCs w:val="16"/>
              </w:rPr>
            </w:pPr>
          </w:p>
        </w:tc>
      </w:tr>
    </w:tbl>
    <w:p w14:paraId="0C43C664" w14:textId="1F3C9E3C" w:rsidR="006D0DF4" w:rsidRDefault="006D0DF4" w:rsidP="006D0DF4"/>
    <w:p w14:paraId="738F13E6" w14:textId="43D1C7AC" w:rsidR="00296C11" w:rsidRDefault="00296C11" w:rsidP="006D0DF4">
      <w:r>
        <w:t>The ISAM V9 runtime database is now externalized.</w:t>
      </w:r>
    </w:p>
    <w:p w14:paraId="61E5E7A6" w14:textId="4BF4C729" w:rsidR="00296C11" w:rsidRDefault="00296C11" w:rsidP="006D0DF4"/>
    <w:p w14:paraId="08895367" w14:textId="7BE4A2A5" w:rsidR="00296C11" w:rsidRDefault="00296C11" w:rsidP="00296C11">
      <w:pPr>
        <w:pStyle w:val="Heading3"/>
      </w:pPr>
      <w:r>
        <w:t>Repeat validation steps</w:t>
      </w:r>
    </w:p>
    <w:p w14:paraId="0D409173" w14:textId="0118A5D9" w:rsidR="00296C11" w:rsidRDefault="00296C11" w:rsidP="006D0DF4"/>
    <w:p w14:paraId="299F2ABC" w14:textId="49004D58" w:rsidR="00296C11" w:rsidRDefault="00296C11" w:rsidP="006D0DF4">
      <w:r>
        <w:t xml:space="preserve">Refer to section </w:t>
      </w:r>
      <w:r w:rsidRPr="00296C11">
        <w:rPr>
          <w:b/>
          <w:bCs/>
        </w:rPr>
        <w:t>Testing the ISAM V9 runtime database externalization</w:t>
      </w:r>
      <w:r>
        <w:t xml:space="preserve"> from earlier in this document.</w:t>
      </w:r>
    </w:p>
    <w:p w14:paraId="0E35E3D5" w14:textId="29956F9B" w:rsidR="00296C11" w:rsidRDefault="00296C11" w:rsidP="006D0DF4"/>
    <w:p w14:paraId="64E7607A" w14:textId="15DB8D9F" w:rsidR="00296C11" w:rsidRDefault="00296C11" w:rsidP="006D0DF4">
      <w:r>
        <w:t>The ISAM V9 runtime database has now been externalized and validated.</w:t>
      </w:r>
    </w:p>
    <w:p w14:paraId="428266B5" w14:textId="77777777" w:rsidR="00A80FB0" w:rsidRDefault="00A80FB0"/>
    <w:p w14:paraId="7672FCB7" w14:textId="45ABDE89" w:rsidR="00A80FB0" w:rsidRDefault="00A80FB0" w:rsidP="00A80FB0">
      <w:pPr>
        <w:pStyle w:val="Heading1"/>
      </w:pPr>
      <w:r>
        <w:t>References</w:t>
      </w:r>
    </w:p>
    <w:p w14:paraId="00A15391" w14:textId="6D84F8C5" w:rsidR="00A80FB0" w:rsidRDefault="00A80FB0"/>
    <w:tbl>
      <w:tblPr>
        <w:tblStyle w:val="TableGrid"/>
        <w:tblW w:w="5000" w:type="pct"/>
        <w:tblLayout w:type="fixed"/>
        <w:tblLook w:val="04A0" w:firstRow="1" w:lastRow="0" w:firstColumn="1" w:lastColumn="0" w:noHBand="0" w:noVBand="1"/>
      </w:tblPr>
      <w:tblGrid>
        <w:gridCol w:w="3116"/>
        <w:gridCol w:w="3117"/>
        <w:gridCol w:w="3117"/>
      </w:tblGrid>
      <w:tr w:rsidR="00D632E0" w14:paraId="4BFDF2F0" w14:textId="77777777" w:rsidTr="00D632E0">
        <w:tc>
          <w:tcPr>
            <w:tcW w:w="1666" w:type="pct"/>
          </w:tcPr>
          <w:p w14:paraId="1FF9F67D" w14:textId="1A1152BE" w:rsidR="00D632E0" w:rsidRDefault="00D632E0" w:rsidP="00A80FB0">
            <w:r>
              <w:t>Item</w:t>
            </w:r>
          </w:p>
        </w:tc>
        <w:tc>
          <w:tcPr>
            <w:tcW w:w="1667" w:type="pct"/>
          </w:tcPr>
          <w:p w14:paraId="5371D8A6" w14:textId="70B6483F" w:rsidR="00D632E0" w:rsidRDefault="00D632E0">
            <w:r>
              <w:t>URL</w:t>
            </w:r>
          </w:p>
        </w:tc>
        <w:tc>
          <w:tcPr>
            <w:tcW w:w="1667" w:type="pct"/>
          </w:tcPr>
          <w:p w14:paraId="51913DD5" w14:textId="4E7DB743" w:rsidR="00D632E0" w:rsidRDefault="00D632E0">
            <w:r>
              <w:t>Remarks</w:t>
            </w:r>
          </w:p>
        </w:tc>
      </w:tr>
      <w:tr w:rsidR="00442F8E" w14:paraId="743812B8" w14:textId="77777777" w:rsidTr="00C7038F">
        <w:tc>
          <w:tcPr>
            <w:tcW w:w="1666" w:type="pct"/>
          </w:tcPr>
          <w:p w14:paraId="7C86BBB2" w14:textId="77777777" w:rsidR="00442F8E" w:rsidRPr="003C21CF" w:rsidRDefault="00442F8E" w:rsidP="00C7038F">
            <w:r w:rsidRPr="00050DFB">
              <w:t>Connect</w:t>
            </w:r>
            <w:r>
              <w:t>ing</w:t>
            </w:r>
            <w:r w:rsidRPr="00050DFB">
              <w:t xml:space="preserve"> to your Linux instance using SSH</w:t>
            </w:r>
          </w:p>
        </w:tc>
        <w:tc>
          <w:tcPr>
            <w:tcW w:w="1667" w:type="pct"/>
          </w:tcPr>
          <w:p w14:paraId="57DBA648" w14:textId="77777777" w:rsidR="00442F8E" w:rsidRDefault="00442F8E" w:rsidP="00C7038F">
            <w:hyperlink r:id="rId12" w:history="1">
              <w:r w:rsidRPr="008C1AD8">
                <w:rPr>
                  <w:rStyle w:val="Hyperlink"/>
                </w:rPr>
                <w:t>https://docs.aws.amazon.com/AWSEC2/latest/UserGuide/AccessingInstancesLinux.html</w:t>
              </w:r>
            </w:hyperlink>
          </w:p>
        </w:tc>
        <w:tc>
          <w:tcPr>
            <w:tcW w:w="1667" w:type="pct"/>
          </w:tcPr>
          <w:p w14:paraId="2086F37F" w14:textId="77777777" w:rsidR="00442F8E" w:rsidRDefault="00442F8E" w:rsidP="00C7038F"/>
        </w:tc>
      </w:tr>
      <w:tr w:rsidR="00442F8E" w14:paraId="24279FDA" w14:textId="77777777" w:rsidTr="00C7038F">
        <w:tc>
          <w:tcPr>
            <w:tcW w:w="1666" w:type="pct"/>
          </w:tcPr>
          <w:p w14:paraId="0C062D71" w14:textId="77777777" w:rsidR="00442F8E" w:rsidRDefault="00442F8E" w:rsidP="00C7038F">
            <w:r w:rsidRPr="003C21CF">
              <w:t>Deploying an external runtime database</w:t>
            </w:r>
          </w:p>
        </w:tc>
        <w:tc>
          <w:tcPr>
            <w:tcW w:w="1667" w:type="pct"/>
          </w:tcPr>
          <w:p w14:paraId="640A1227" w14:textId="77777777" w:rsidR="00442F8E" w:rsidRDefault="00442F8E" w:rsidP="00C7038F">
            <w:hyperlink r:id="rId13" w:history="1">
              <w:r w:rsidRPr="008C1AD8">
                <w:rPr>
                  <w:rStyle w:val="Hyperlink"/>
                </w:rPr>
                <w:t>https://www.ibm.com/docs/en/sva/9.0.7?topic=database-deploying-external-runtime</w:t>
              </w:r>
            </w:hyperlink>
          </w:p>
        </w:tc>
        <w:tc>
          <w:tcPr>
            <w:tcW w:w="1667" w:type="pct"/>
          </w:tcPr>
          <w:p w14:paraId="716754A8" w14:textId="77777777" w:rsidR="00442F8E" w:rsidRDefault="00442F8E" w:rsidP="00C7038F">
            <w:r w:rsidRPr="00D44BF7">
              <w:t xml:space="preserve">To optimize performance or increase storage capacity for the appliance, you can deploy an external runtime </w:t>
            </w:r>
            <w:r w:rsidRPr="00D44BF7">
              <w:lastRenderedPageBreak/>
              <w:t xml:space="preserve">database. You can configure the appliance to connect to </w:t>
            </w:r>
            <w:proofErr w:type="spellStart"/>
            <w:r w:rsidRPr="00D44BF7">
              <w:t>SolidDB</w:t>
            </w:r>
            <w:proofErr w:type="spellEnd"/>
            <w:r w:rsidRPr="00D44BF7">
              <w:t>, DB2®, PostgreSQL, or Oracle database on an external server.</w:t>
            </w:r>
          </w:p>
        </w:tc>
      </w:tr>
      <w:tr w:rsidR="00442F8E" w14:paraId="5D88C743" w14:textId="77777777" w:rsidTr="00C7038F">
        <w:tc>
          <w:tcPr>
            <w:tcW w:w="1666" w:type="pct"/>
          </w:tcPr>
          <w:p w14:paraId="3C640E95" w14:textId="77777777" w:rsidR="00442F8E" w:rsidRDefault="00442F8E" w:rsidP="00C7038F">
            <w:r>
              <w:lastRenderedPageBreak/>
              <w:t>IBM DB2 Docker Image</w:t>
            </w:r>
          </w:p>
        </w:tc>
        <w:tc>
          <w:tcPr>
            <w:tcW w:w="1667" w:type="pct"/>
          </w:tcPr>
          <w:p w14:paraId="65903F65" w14:textId="77777777" w:rsidR="00442F8E" w:rsidRDefault="00442F8E" w:rsidP="00C7038F">
            <w:hyperlink r:id="rId14" w:history="1">
              <w:r w:rsidRPr="008C1AD8">
                <w:rPr>
                  <w:rStyle w:val="Hyperlink"/>
                </w:rPr>
                <w:t>https://hu</w:t>
              </w:r>
              <w:r w:rsidRPr="008C1AD8">
                <w:rPr>
                  <w:rStyle w:val="Hyperlink"/>
                </w:rPr>
                <w:t>b</w:t>
              </w:r>
              <w:r w:rsidRPr="008C1AD8">
                <w:rPr>
                  <w:rStyle w:val="Hyperlink"/>
                </w:rPr>
                <w:t>.docker.com/r/ibmcom/db2</w:t>
              </w:r>
            </w:hyperlink>
          </w:p>
        </w:tc>
        <w:tc>
          <w:tcPr>
            <w:tcW w:w="1667" w:type="pct"/>
          </w:tcPr>
          <w:p w14:paraId="69DCFAA7" w14:textId="77777777" w:rsidR="00442F8E" w:rsidRDefault="00442F8E" w:rsidP="00C7038F"/>
        </w:tc>
      </w:tr>
      <w:tr w:rsidR="00D632E0" w14:paraId="4F107081" w14:textId="1DE951DF" w:rsidTr="00D632E0">
        <w:tc>
          <w:tcPr>
            <w:tcW w:w="1666" w:type="pct"/>
          </w:tcPr>
          <w:p w14:paraId="628E9B8C" w14:textId="67EAA4D2" w:rsidR="00D632E0" w:rsidRDefault="00D632E0" w:rsidP="00A80FB0">
            <w:r>
              <w:t>IBM Security Access Manager Version 9.0.7 June 2019 Administration topics</w:t>
            </w:r>
          </w:p>
        </w:tc>
        <w:tc>
          <w:tcPr>
            <w:tcW w:w="1667" w:type="pct"/>
          </w:tcPr>
          <w:p w14:paraId="13F23CBA" w14:textId="3EF8AB4E" w:rsidR="00D632E0" w:rsidRDefault="00D632E0">
            <w:hyperlink r:id="rId15" w:history="1">
              <w:r w:rsidRPr="008C1AD8">
                <w:rPr>
                  <w:rStyle w:val="Hyperlink"/>
                </w:rPr>
                <w:t>https://w</w:t>
              </w:r>
              <w:r w:rsidRPr="008C1AD8">
                <w:rPr>
                  <w:rStyle w:val="Hyperlink"/>
                </w:rPr>
                <w:t>w</w:t>
              </w:r>
              <w:r w:rsidRPr="008C1AD8">
                <w:rPr>
                  <w:rStyle w:val="Hyperlink"/>
                </w:rPr>
                <w:t>w.ibm.com/support/pages/system/files/inline-files/$FILE/ISAM907_admin_isam.pdf</w:t>
              </w:r>
            </w:hyperlink>
          </w:p>
        </w:tc>
        <w:tc>
          <w:tcPr>
            <w:tcW w:w="1667" w:type="pct"/>
          </w:tcPr>
          <w:p w14:paraId="1AF68E30" w14:textId="77777777" w:rsidR="00D632E0" w:rsidRDefault="00D632E0"/>
        </w:tc>
      </w:tr>
      <w:tr w:rsidR="00442F8E" w14:paraId="4C2B7B30" w14:textId="77777777" w:rsidTr="00C7038F">
        <w:tc>
          <w:tcPr>
            <w:tcW w:w="1666" w:type="pct"/>
          </w:tcPr>
          <w:p w14:paraId="2B15BE9C" w14:textId="77777777" w:rsidR="00442F8E" w:rsidRPr="00D44BF7" w:rsidRDefault="00442F8E" w:rsidP="00C7038F">
            <w:r>
              <w:t>Installing DB2 for Docker on Windows</w:t>
            </w:r>
          </w:p>
        </w:tc>
        <w:tc>
          <w:tcPr>
            <w:tcW w:w="1667" w:type="pct"/>
          </w:tcPr>
          <w:p w14:paraId="7C3E3AD0" w14:textId="77777777" w:rsidR="00442F8E" w:rsidRDefault="00442F8E" w:rsidP="00C7038F">
            <w:hyperlink r:id="rId16" w:history="1">
              <w:r w:rsidRPr="008C1AD8">
                <w:rPr>
                  <w:rStyle w:val="Hyperlink"/>
                </w:rPr>
                <w:t>https://www.ibm.com/docs/en/db2/11.5?topic=system-windows</w:t>
              </w:r>
            </w:hyperlink>
          </w:p>
        </w:tc>
        <w:tc>
          <w:tcPr>
            <w:tcW w:w="1667" w:type="pct"/>
          </w:tcPr>
          <w:p w14:paraId="7A633D16" w14:textId="77777777" w:rsidR="00442F8E" w:rsidRPr="00D44BF7" w:rsidRDefault="00442F8E" w:rsidP="00C7038F"/>
        </w:tc>
      </w:tr>
      <w:tr w:rsidR="00442F8E" w14:paraId="50C5B83D" w14:textId="77777777" w:rsidTr="00C7038F">
        <w:tc>
          <w:tcPr>
            <w:tcW w:w="1666" w:type="pct"/>
          </w:tcPr>
          <w:p w14:paraId="3B21C691" w14:textId="77777777" w:rsidR="00442F8E" w:rsidRDefault="00442F8E" w:rsidP="00C7038F">
            <w:r w:rsidRPr="00561350">
              <w:t>Install</w:t>
            </w:r>
            <w:r>
              <w:t>ing</w:t>
            </w:r>
            <w:r w:rsidRPr="00561350">
              <w:t xml:space="preserve"> Docker Compose</w:t>
            </w:r>
          </w:p>
        </w:tc>
        <w:tc>
          <w:tcPr>
            <w:tcW w:w="1667" w:type="pct"/>
          </w:tcPr>
          <w:p w14:paraId="19CB7242" w14:textId="77777777" w:rsidR="00442F8E" w:rsidRDefault="00442F8E" w:rsidP="00C7038F">
            <w:hyperlink r:id="rId17" w:history="1">
              <w:r w:rsidRPr="008C1AD8">
                <w:rPr>
                  <w:rStyle w:val="Hyperlink"/>
                </w:rPr>
                <w:t>https://docs.docker.com/compose/install/</w:t>
              </w:r>
            </w:hyperlink>
          </w:p>
        </w:tc>
        <w:tc>
          <w:tcPr>
            <w:tcW w:w="1667" w:type="pct"/>
          </w:tcPr>
          <w:p w14:paraId="2CEB0FB1" w14:textId="77777777" w:rsidR="00442F8E" w:rsidRPr="00D44BF7" w:rsidRDefault="00442F8E" w:rsidP="00C7038F"/>
        </w:tc>
      </w:tr>
      <w:tr w:rsidR="00442F8E" w14:paraId="34BB259F" w14:textId="77777777" w:rsidTr="00C7038F">
        <w:tc>
          <w:tcPr>
            <w:tcW w:w="1666" w:type="pct"/>
          </w:tcPr>
          <w:p w14:paraId="4C39EC2D" w14:textId="77777777" w:rsidR="00442F8E" w:rsidRPr="00561350" w:rsidRDefault="00442F8E" w:rsidP="00C7038F">
            <w:r>
              <w:t>Installing Docker on Amazon Linux 2</w:t>
            </w:r>
          </w:p>
        </w:tc>
        <w:tc>
          <w:tcPr>
            <w:tcW w:w="1667" w:type="pct"/>
          </w:tcPr>
          <w:p w14:paraId="65266964" w14:textId="77777777" w:rsidR="00442F8E" w:rsidRDefault="00442F8E" w:rsidP="00C7038F">
            <w:hyperlink r:id="rId18" w:history="1">
              <w:r w:rsidRPr="008C1AD8">
                <w:rPr>
                  <w:rStyle w:val="Hyperlink"/>
                </w:rPr>
                <w:t>https://docs.aws.amazon.com/AmazonECS/latest/developerguide/docker-basics.html</w:t>
              </w:r>
            </w:hyperlink>
          </w:p>
        </w:tc>
        <w:tc>
          <w:tcPr>
            <w:tcW w:w="1667" w:type="pct"/>
          </w:tcPr>
          <w:p w14:paraId="0DA60283" w14:textId="77777777" w:rsidR="00442F8E" w:rsidRPr="00D44BF7" w:rsidRDefault="00442F8E" w:rsidP="00C7038F"/>
        </w:tc>
      </w:tr>
      <w:tr w:rsidR="00442F8E" w14:paraId="41575E2E" w14:textId="77777777" w:rsidTr="00C7038F">
        <w:tc>
          <w:tcPr>
            <w:tcW w:w="1666" w:type="pct"/>
          </w:tcPr>
          <w:p w14:paraId="05031472" w14:textId="77777777" w:rsidR="00442F8E" w:rsidRDefault="00442F8E" w:rsidP="00C7038F">
            <w:r>
              <w:t xml:space="preserve">ISAM </w:t>
            </w:r>
            <w:r w:rsidRPr="00D44BF7">
              <w:t xml:space="preserve">Configuration </w:t>
            </w:r>
            <w:r>
              <w:t>D</w:t>
            </w:r>
            <w:r w:rsidRPr="00D44BF7">
              <w:t>atabase</w:t>
            </w:r>
          </w:p>
        </w:tc>
        <w:tc>
          <w:tcPr>
            <w:tcW w:w="1667" w:type="pct"/>
          </w:tcPr>
          <w:p w14:paraId="623401B9" w14:textId="77777777" w:rsidR="00442F8E" w:rsidRDefault="00442F8E" w:rsidP="00C7038F">
            <w:hyperlink r:id="rId19" w:history="1">
              <w:r w:rsidRPr="008C1AD8">
                <w:rPr>
                  <w:rStyle w:val="Hyperlink"/>
                </w:rPr>
                <w:t>https://www.ibm.com/docs/en/sva/9.0.7?topic=configuration-database</w:t>
              </w:r>
            </w:hyperlink>
          </w:p>
        </w:tc>
        <w:tc>
          <w:tcPr>
            <w:tcW w:w="1667" w:type="pct"/>
          </w:tcPr>
          <w:p w14:paraId="00330BC6" w14:textId="77777777" w:rsidR="00442F8E" w:rsidRPr="00D44BF7" w:rsidRDefault="00442F8E" w:rsidP="00C7038F">
            <w:r w:rsidRPr="00D44BF7">
              <w:t>The configuration database stores configuration data, including policy information. This data is shared with all appliances in the cluster.</w:t>
            </w:r>
          </w:p>
        </w:tc>
      </w:tr>
      <w:tr w:rsidR="00442F8E" w14:paraId="2FFE1C75" w14:textId="77777777" w:rsidTr="00C7038F">
        <w:tc>
          <w:tcPr>
            <w:tcW w:w="1666" w:type="pct"/>
          </w:tcPr>
          <w:p w14:paraId="374C1980" w14:textId="77777777" w:rsidR="00442F8E" w:rsidRDefault="00442F8E" w:rsidP="00C7038F">
            <w:r>
              <w:t>ISAM Runtime Database</w:t>
            </w:r>
          </w:p>
        </w:tc>
        <w:tc>
          <w:tcPr>
            <w:tcW w:w="1667" w:type="pct"/>
          </w:tcPr>
          <w:p w14:paraId="7D7B06C9" w14:textId="77777777" w:rsidR="00442F8E" w:rsidRDefault="00442F8E" w:rsidP="00C7038F">
            <w:hyperlink r:id="rId20" w:history="1">
              <w:r w:rsidRPr="008C1AD8">
                <w:rPr>
                  <w:rStyle w:val="Hyperlink"/>
                </w:rPr>
                <w:t>https://www.ibm.com/docs/en/sva/9.0.7?topic=administration-runtime-dat</w:t>
              </w:r>
              <w:r w:rsidRPr="008C1AD8">
                <w:rPr>
                  <w:rStyle w:val="Hyperlink"/>
                </w:rPr>
                <w:t>a</w:t>
              </w:r>
              <w:r w:rsidRPr="008C1AD8">
                <w:rPr>
                  <w:rStyle w:val="Hyperlink"/>
                </w:rPr>
                <w:t>base</w:t>
              </w:r>
            </w:hyperlink>
          </w:p>
        </w:tc>
        <w:tc>
          <w:tcPr>
            <w:tcW w:w="1667" w:type="pct"/>
          </w:tcPr>
          <w:p w14:paraId="73C036AA" w14:textId="77777777" w:rsidR="00442F8E" w:rsidRDefault="00442F8E" w:rsidP="00C7038F">
            <w:r w:rsidRPr="00D44BF7">
              <w:t>The runtime database stores user data such as session attributes and device fingerprints.</w:t>
            </w:r>
          </w:p>
        </w:tc>
      </w:tr>
      <w:tr w:rsidR="00D632E0" w14:paraId="4A8C8D8C" w14:textId="7D8A5A42" w:rsidTr="00D632E0">
        <w:tc>
          <w:tcPr>
            <w:tcW w:w="1666" w:type="pct"/>
          </w:tcPr>
          <w:p w14:paraId="378E2887" w14:textId="1C552AD3" w:rsidR="00D632E0" w:rsidRPr="003C21CF" w:rsidRDefault="00D632E0">
            <w:r>
              <w:t>ISAM Trial License</w:t>
            </w:r>
          </w:p>
        </w:tc>
        <w:tc>
          <w:tcPr>
            <w:tcW w:w="1667" w:type="pct"/>
          </w:tcPr>
          <w:p w14:paraId="63B5A51F" w14:textId="1393584C" w:rsidR="00D632E0" w:rsidRDefault="00D632E0">
            <w:hyperlink r:id="rId21" w:history="1">
              <w:r w:rsidRPr="008C1AD8">
                <w:rPr>
                  <w:rStyle w:val="Hyperlink"/>
                </w:rPr>
                <w:t>https://ibm.biz/isamtrial</w:t>
              </w:r>
            </w:hyperlink>
          </w:p>
        </w:tc>
        <w:tc>
          <w:tcPr>
            <w:tcW w:w="1667" w:type="pct"/>
          </w:tcPr>
          <w:p w14:paraId="3FB589AB" w14:textId="605D244E" w:rsidR="00D632E0" w:rsidRDefault="00D632E0">
            <w:r w:rsidRPr="00D632E0">
              <w:t>Here you can register, request, renew, and download an ISAM trial key to activate the web, AAC, and federation features</w:t>
            </w:r>
          </w:p>
        </w:tc>
      </w:tr>
      <w:tr w:rsidR="00D632E0" w14:paraId="7B7B15EB" w14:textId="326F29FB" w:rsidTr="00D632E0">
        <w:tc>
          <w:tcPr>
            <w:tcW w:w="1666" w:type="pct"/>
          </w:tcPr>
          <w:p w14:paraId="540D0CF8" w14:textId="3D7DEC15" w:rsidR="00D632E0" w:rsidRDefault="00D632E0">
            <w:r>
              <w:t>ISAM V9 @ AWS Marketplace</w:t>
            </w:r>
          </w:p>
        </w:tc>
        <w:tc>
          <w:tcPr>
            <w:tcW w:w="1667" w:type="pct"/>
          </w:tcPr>
          <w:p w14:paraId="13B7566B" w14:textId="6B7070DB" w:rsidR="00D632E0" w:rsidRDefault="00D632E0">
            <w:hyperlink r:id="rId22" w:history="1">
              <w:r w:rsidRPr="008C1AD8">
                <w:rPr>
                  <w:rStyle w:val="Hyperlink"/>
                </w:rPr>
                <w:t>https://aws.amazon.com/marketplace/pp/prodview-kqpfs7sjttx4i</w:t>
              </w:r>
            </w:hyperlink>
          </w:p>
        </w:tc>
        <w:tc>
          <w:tcPr>
            <w:tcW w:w="1667" w:type="pct"/>
          </w:tcPr>
          <w:p w14:paraId="6DAA593F" w14:textId="77777777" w:rsidR="00D632E0" w:rsidRDefault="00D632E0"/>
        </w:tc>
      </w:tr>
    </w:tbl>
    <w:p w14:paraId="2A22D26B" w14:textId="77777777" w:rsidR="00442F8E" w:rsidRDefault="00442F8E"/>
    <w:p w14:paraId="20E5CEB7" w14:textId="4D033428" w:rsidR="001B20DB" w:rsidRDefault="001B20DB" w:rsidP="001B20DB">
      <w:pPr>
        <w:pStyle w:val="Heading1"/>
      </w:pPr>
      <w:r>
        <w:t>Appendix A</w:t>
      </w:r>
    </w:p>
    <w:p w14:paraId="06F818D6" w14:textId="6D9352BE" w:rsidR="0047774B" w:rsidRDefault="0047774B"/>
    <w:p w14:paraId="47DA2BA0" w14:textId="57BD02CF" w:rsidR="006F25BE" w:rsidRDefault="006F25BE">
      <w:r>
        <w:t>Launch a new EC2 instance with the following settings:</w:t>
      </w:r>
    </w:p>
    <w:p w14:paraId="0921A302" w14:textId="6A77351A" w:rsidR="006F25BE" w:rsidRDefault="006F25BE"/>
    <w:tbl>
      <w:tblPr>
        <w:tblStyle w:val="TableGrid"/>
        <w:tblW w:w="0" w:type="auto"/>
        <w:tblLook w:val="04A0" w:firstRow="1" w:lastRow="0" w:firstColumn="1" w:lastColumn="0" w:noHBand="0" w:noVBand="1"/>
      </w:tblPr>
      <w:tblGrid>
        <w:gridCol w:w="3193"/>
        <w:gridCol w:w="3296"/>
        <w:gridCol w:w="2861"/>
      </w:tblGrid>
      <w:tr w:rsidR="00F50FB9" w14:paraId="2C30340C" w14:textId="77777777" w:rsidTr="00F50FB9">
        <w:tc>
          <w:tcPr>
            <w:tcW w:w="3193" w:type="dxa"/>
          </w:tcPr>
          <w:p w14:paraId="6E463CFF" w14:textId="77777777" w:rsidR="00F50FB9" w:rsidRDefault="00F50FB9"/>
        </w:tc>
        <w:tc>
          <w:tcPr>
            <w:tcW w:w="3296" w:type="dxa"/>
          </w:tcPr>
          <w:p w14:paraId="179EF6DA" w14:textId="77777777" w:rsidR="00F50FB9" w:rsidRDefault="00F50FB9"/>
        </w:tc>
        <w:tc>
          <w:tcPr>
            <w:tcW w:w="2861" w:type="dxa"/>
          </w:tcPr>
          <w:p w14:paraId="4870D88B" w14:textId="6EEC7963" w:rsidR="00F50FB9" w:rsidRDefault="00F50FB9">
            <w:r>
              <w:t>Remarks</w:t>
            </w:r>
          </w:p>
        </w:tc>
      </w:tr>
      <w:tr w:rsidR="00F50FB9" w14:paraId="195CF834" w14:textId="282541BD" w:rsidTr="00F50FB9">
        <w:tc>
          <w:tcPr>
            <w:tcW w:w="3193" w:type="dxa"/>
          </w:tcPr>
          <w:p w14:paraId="29C99DB1" w14:textId="621A8E0E" w:rsidR="00F50FB9" w:rsidRDefault="00F50FB9">
            <w:r>
              <w:lastRenderedPageBreak/>
              <w:t>AMI</w:t>
            </w:r>
          </w:p>
        </w:tc>
        <w:tc>
          <w:tcPr>
            <w:tcW w:w="3296" w:type="dxa"/>
          </w:tcPr>
          <w:p w14:paraId="36B358A8" w14:textId="51924EA0" w:rsidR="00F50FB9" w:rsidRDefault="00F50FB9">
            <w:r>
              <w:t>Amazon Linux 2</w:t>
            </w:r>
          </w:p>
        </w:tc>
        <w:tc>
          <w:tcPr>
            <w:tcW w:w="2861" w:type="dxa"/>
          </w:tcPr>
          <w:p w14:paraId="3857C78D" w14:textId="4EA54F13" w:rsidR="00F50FB9" w:rsidRDefault="00F50FB9">
            <w:r w:rsidRPr="00F50FB9">
              <w:t>ami-01cc34ab2709337aa</w:t>
            </w:r>
            <w:r>
              <w:t xml:space="preserve"> as tested</w:t>
            </w:r>
          </w:p>
        </w:tc>
      </w:tr>
      <w:tr w:rsidR="00F50FB9" w14:paraId="5C618BE8" w14:textId="1A8F4889" w:rsidTr="00F50FB9">
        <w:tc>
          <w:tcPr>
            <w:tcW w:w="3193" w:type="dxa"/>
          </w:tcPr>
          <w:p w14:paraId="1EAAAE32" w14:textId="030F6EC0" w:rsidR="00F50FB9" w:rsidRDefault="00F50FB9">
            <w:r>
              <w:t>Instance Type</w:t>
            </w:r>
          </w:p>
        </w:tc>
        <w:tc>
          <w:tcPr>
            <w:tcW w:w="3296" w:type="dxa"/>
          </w:tcPr>
          <w:p w14:paraId="14E97CB3" w14:textId="3243A557" w:rsidR="00F50FB9" w:rsidRDefault="00F50FB9">
            <w:r>
              <w:t>t</w:t>
            </w:r>
            <w:proofErr w:type="gramStart"/>
            <w:r>
              <w:t>2.medium</w:t>
            </w:r>
            <w:proofErr w:type="gramEnd"/>
          </w:p>
        </w:tc>
        <w:tc>
          <w:tcPr>
            <w:tcW w:w="2861" w:type="dxa"/>
          </w:tcPr>
          <w:p w14:paraId="05DE8138" w14:textId="77777777" w:rsidR="00F50FB9" w:rsidRDefault="00F50FB9"/>
        </w:tc>
      </w:tr>
      <w:tr w:rsidR="00F50FB9" w14:paraId="6DAD5F87" w14:textId="441005D4" w:rsidTr="00F50FB9">
        <w:tc>
          <w:tcPr>
            <w:tcW w:w="3193" w:type="dxa"/>
          </w:tcPr>
          <w:p w14:paraId="36E9277A" w14:textId="7379F8C7" w:rsidR="00F50FB9" w:rsidRDefault="00F50FB9">
            <w:r>
              <w:t>Instance Details</w:t>
            </w:r>
          </w:p>
        </w:tc>
        <w:tc>
          <w:tcPr>
            <w:tcW w:w="3296" w:type="dxa"/>
          </w:tcPr>
          <w:p w14:paraId="299C5674" w14:textId="2F667288" w:rsidR="00F50FB9" w:rsidRDefault="00F50FB9">
            <w:r>
              <w:t>See User Data below</w:t>
            </w:r>
          </w:p>
        </w:tc>
        <w:tc>
          <w:tcPr>
            <w:tcW w:w="2861" w:type="dxa"/>
          </w:tcPr>
          <w:p w14:paraId="35BC709B" w14:textId="77777777" w:rsidR="00F50FB9" w:rsidRDefault="00F50FB9"/>
        </w:tc>
      </w:tr>
      <w:tr w:rsidR="00F50FB9" w14:paraId="72356E61" w14:textId="77777777" w:rsidTr="00F50FB9">
        <w:tc>
          <w:tcPr>
            <w:tcW w:w="3193" w:type="dxa"/>
          </w:tcPr>
          <w:p w14:paraId="57BAB4CD" w14:textId="52C798ED" w:rsidR="00F50FB9" w:rsidRDefault="00F50FB9">
            <w:r>
              <w:t>Storage</w:t>
            </w:r>
          </w:p>
        </w:tc>
        <w:tc>
          <w:tcPr>
            <w:tcW w:w="3296" w:type="dxa"/>
          </w:tcPr>
          <w:p w14:paraId="30B71423" w14:textId="741B16C5" w:rsidR="00F50FB9" w:rsidRDefault="00F50FB9">
            <w:r>
              <w:t>40 GiB</w:t>
            </w:r>
          </w:p>
        </w:tc>
        <w:tc>
          <w:tcPr>
            <w:tcW w:w="2861" w:type="dxa"/>
          </w:tcPr>
          <w:p w14:paraId="7A8C44B9" w14:textId="77777777" w:rsidR="00F50FB9" w:rsidRDefault="00F50FB9"/>
        </w:tc>
      </w:tr>
      <w:tr w:rsidR="00F50FB9" w14:paraId="72EAACC0" w14:textId="77777777" w:rsidTr="00F50FB9">
        <w:tc>
          <w:tcPr>
            <w:tcW w:w="3193" w:type="dxa"/>
          </w:tcPr>
          <w:p w14:paraId="3411F9AD" w14:textId="4BD5D824" w:rsidR="00F50FB9" w:rsidRDefault="00F50FB9">
            <w:r>
              <w:t>Tags</w:t>
            </w:r>
          </w:p>
        </w:tc>
        <w:tc>
          <w:tcPr>
            <w:tcW w:w="3296" w:type="dxa"/>
          </w:tcPr>
          <w:p w14:paraId="30A42549" w14:textId="2743A158" w:rsidR="00F50FB9" w:rsidRDefault="00F50FB9">
            <w:r>
              <w:t>Name</w:t>
            </w:r>
          </w:p>
        </w:tc>
        <w:tc>
          <w:tcPr>
            <w:tcW w:w="2861" w:type="dxa"/>
          </w:tcPr>
          <w:p w14:paraId="24372748" w14:textId="77777777" w:rsidR="00F50FB9" w:rsidRDefault="00F50FB9"/>
        </w:tc>
      </w:tr>
      <w:tr w:rsidR="00F50FB9" w14:paraId="34D88190" w14:textId="77777777" w:rsidTr="00F50FB9">
        <w:tc>
          <w:tcPr>
            <w:tcW w:w="3193" w:type="dxa"/>
          </w:tcPr>
          <w:p w14:paraId="2474DA75" w14:textId="17FF3AC2" w:rsidR="00F50FB9" w:rsidRDefault="00F50FB9">
            <w:r>
              <w:t>Security Group</w:t>
            </w:r>
          </w:p>
        </w:tc>
        <w:tc>
          <w:tcPr>
            <w:tcW w:w="3296" w:type="dxa"/>
          </w:tcPr>
          <w:p w14:paraId="31ED7519" w14:textId="19FD3100" w:rsidR="00F50FB9" w:rsidRDefault="00F50FB9">
            <w:r>
              <w:t>SSH port 22 from your workstation only</w:t>
            </w:r>
          </w:p>
        </w:tc>
        <w:tc>
          <w:tcPr>
            <w:tcW w:w="2861" w:type="dxa"/>
          </w:tcPr>
          <w:p w14:paraId="7DB21B91" w14:textId="77777777" w:rsidR="00F50FB9" w:rsidRDefault="00F50FB9"/>
        </w:tc>
      </w:tr>
    </w:tbl>
    <w:p w14:paraId="7D76DBDA" w14:textId="7046BA32" w:rsidR="006F25BE" w:rsidRDefault="006F25BE"/>
    <w:p w14:paraId="211F384D" w14:textId="1F7FAA51" w:rsidR="002A6BBC" w:rsidRDefault="002A6BBC" w:rsidP="006F25BE"/>
    <w:p w14:paraId="5FE12FBF" w14:textId="77777777" w:rsidR="00D632E0" w:rsidRDefault="00D632E0"/>
    <w:p w14:paraId="04E8B835" w14:textId="5CF1A45A" w:rsidR="001B20DB" w:rsidRDefault="001B20DB"/>
    <w:p w14:paraId="3D3AF51A" w14:textId="77777777" w:rsidR="00D632E0" w:rsidRDefault="00D632E0"/>
    <w:p w14:paraId="3787BDD3" w14:textId="1CFE94CE" w:rsidR="00182955" w:rsidRDefault="00182955">
      <w:r>
        <w:t>The database load returns a warning state. Exit code 2.</w:t>
      </w:r>
    </w:p>
    <w:p w14:paraId="6D9F5D0E" w14:textId="15C1C119" w:rsidR="00182955" w:rsidRDefault="00182955"/>
    <w:p w14:paraId="45199BD9" w14:textId="68A10FC0" w:rsidR="00182955" w:rsidRDefault="00182955">
      <w:hyperlink r:id="rId23" w:history="1">
        <w:r w:rsidRPr="008C1AD8">
          <w:rPr>
            <w:rStyle w:val="Hyperlink"/>
          </w:rPr>
          <w:t>https://www.ibm.com/docs/en</w:t>
        </w:r>
        <w:r w:rsidRPr="008C1AD8">
          <w:rPr>
            <w:rStyle w:val="Hyperlink"/>
          </w:rPr>
          <w:t>/</w:t>
        </w:r>
        <w:r w:rsidRPr="008C1AD8">
          <w:rPr>
            <w:rStyle w:val="Hyperlink"/>
          </w:rPr>
          <w:t>db2/11.5?topic=clp-return-codes</w:t>
        </w:r>
      </w:hyperlink>
    </w:p>
    <w:p w14:paraId="7ECEE55B" w14:textId="05E61B5C" w:rsidR="00182955" w:rsidRDefault="00182955"/>
    <w:p w14:paraId="2DA8BF22" w14:textId="77777777" w:rsidR="00D632E0" w:rsidRDefault="00D632E0" w:rsidP="00307428"/>
    <w:p w14:paraId="5763A32F" w14:textId="3DB934F9" w:rsidR="00D632E0" w:rsidRDefault="00D632E0"/>
    <w:p w14:paraId="05320216" w14:textId="77777777" w:rsidR="00D632E0" w:rsidRDefault="00D632E0"/>
    <w:sectPr w:rsidR="00D632E0" w:rsidSect="00E8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2019A"/>
    <w:multiLevelType w:val="hybridMultilevel"/>
    <w:tmpl w:val="47FA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13A62"/>
    <w:multiLevelType w:val="hybridMultilevel"/>
    <w:tmpl w:val="E1A64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65CA8"/>
    <w:multiLevelType w:val="hybridMultilevel"/>
    <w:tmpl w:val="AC1A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D223B"/>
    <w:multiLevelType w:val="hybridMultilevel"/>
    <w:tmpl w:val="BF98D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E2566"/>
    <w:multiLevelType w:val="hybridMultilevel"/>
    <w:tmpl w:val="EC00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B0"/>
    <w:rsid w:val="00011E2D"/>
    <w:rsid w:val="0001711A"/>
    <w:rsid w:val="00017646"/>
    <w:rsid w:val="00050DFB"/>
    <w:rsid w:val="00057C7F"/>
    <w:rsid w:val="00081BF1"/>
    <w:rsid w:val="00084EBD"/>
    <w:rsid w:val="000C5A9B"/>
    <w:rsid w:val="000D4233"/>
    <w:rsid w:val="000F63ED"/>
    <w:rsid w:val="00100744"/>
    <w:rsid w:val="00140060"/>
    <w:rsid w:val="00151CF3"/>
    <w:rsid w:val="001642D4"/>
    <w:rsid w:val="00182955"/>
    <w:rsid w:val="00187084"/>
    <w:rsid w:val="001B20DB"/>
    <w:rsid w:val="001C62FC"/>
    <w:rsid w:val="001D57FC"/>
    <w:rsid w:val="0023382C"/>
    <w:rsid w:val="002877DB"/>
    <w:rsid w:val="00295514"/>
    <w:rsid w:val="00296C11"/>
    <w:rsid w:val="002A6BBC"/>
    <w:rsid w:val="002D02BC"/>
    <w:rsid w:val="002E6305"/>
    <w:rsid w:val="003003FD"/>
    <w:rsid w:val="00307428"/>
    <w:rsid w:val="0033009F"/>
    <w:rsid w:val="0034032F"/>
    <w:rsid w:val="003661C6"/>
    <w:rsid w:val="003745E2"/>
    <w:rsid w:val="003A6911"/>
    <w:rsid w:val="003C21CF"/>
    <w:rsid w:val="003E1104"/>
    <w:rsid w:val="003F7BC1"/>
    <w:rsid w:val="0043718E"/>
    <w:rsid w:val="00442F8E"/>
    <w:rsid w:val="00461FB4"/>
    <w:rsid w:val="0047774B"/>
    <w:rsid w:val="0048584B"/>
    <w:rsid w:val="00485CFB"/>
    <w:rsid w:val="004E5966"/>
    <w:rsid w:val="00500A1B"/>
    <w:rsid w:val="00525F9B"/>
    <w:rsid w:val="00561350"/>
    <w:rsid w:val="005B353E"/>
    <w:rsid w:val="005C1A6B"/>
    <w:rsid w:val="005C54AF"/>
    <w:rsid w:val="005D3219"/>
    <w:rsid w:val="005E6232"/>
    <w:rsid w:val="005F12D4"/>
    <w:rsid w:val="005F5908"/>
    <w:rsid w:val="005F6B53"/>
    <w:rsid w:val="005F75A3"/>
    <w:rsid w:val="00601541"/>
    <w:rsid w:val="00605785"/>
    <w:rsid w:val="0061768A"/>
    <w:rsid w:val="006323EC"/>
    <w:rsid w:val="006342D7"/>
    <w:rsid w:val="00645026"/>
    <w:rsid w:val="00671D61"/>
    <w:rsid w:val="006C20C1"/>
    <w:rsid w:val="006D0DF4"/>
    <w:rsid w:val="006F25BE"/>
    <w:rsid w:val="00723D36"/>
    <w:rsid w:val="00735F81"/>
    <w:rsid w:val="00763C57"/>
    <w:rsid w:val="00772080"/>
    <w:rsid w:val="00773344"/>
    <w:rsid w:val="00777447"/>
    <w:rsid w:val="007834E5"/>
    <w:rsid w:val="007917DB"/>
    <w:rsid w:val="007C3316"/>
    <w:rsid w:val="007C789B"/>
    <w:rsid w:val="007C7FBE"/>
    <w:rsid w:val="008476EE"/>
    <w:rsid w:val="0085269C"/>
    <w:rsid w:val="00880697"/>
    <w:rsid w:val="00892400"/>
    <w:rsid w:val="008F71DF"/>
    <w:rsid w:val="0094563B"/>
    <w:rsid w:val="009871D0"/>
    <w:rsid w:val="00995FF8"/>
    <w:rsid w:val="009A1B82"/>
    <w:rsid w:val="009C4698"/>
    <w:rsid w:val="00A14B8C"/>
    <w:rsid w:val="00A46CB8"/>
    <w:rsid w:val="00A80FB0"/>
    <w:rsid w:val="00A82BDB"/>
    <w:rsid w:val="00A9749A"/>
    <w:rsid w:val="00AA67B4"/>
    <w:rsid w:val="00AD25B0"/>
    <w:rsid w:val="00B324E6"/>
    <w:rsid w:val="00B61330"/>
    <w:rsid w:val="00B675FF"/>
    <w:rsid w:val="00B76E51"/>
    <w:rsid w:val="00B90663"/>
    <w:rsid w:val="00BB6A88"/>
    <w:rsid w:val="00BD15BB"/>
    <w:rsid w:val="00C258E0"/>
    <w:rsid w:val="00C26C6D"/>
    <w:rsid w:val="00C50030"/>
    <w:rsid w:val="00C62528"/>
    <w:rsid w:val="00C8123C"/>
    <w:rsid w:val="00C95EF1"/>
    <w:rsid w:val="00C96E03"/>
    <w:rsid w:val="00CB085C"/>
    <w:rsid w:val="00CC29D2"/>
    <w:rsid w:val="00D137AB"/>
    <w:rsid w:val="00D32989"/>
    <w:rsid w:val="00D376C9"/>
    <w:rsid w:val="00D44BF7"/>
    <w:rsid w:val="00D45192"/>
    <w:rsid w:val="00D5363A"/>
    <w:rsid w:val="00D57A29"/>
    <w:rsid w:val="00D63182"/>
    <w:rsid w:val="00D632E0"/>
    <w:rsid w:val="00D656BC"/>
    <w:rsid w:val="00D97F53"/>
    <w:rsid w:val="00DB7AFC"/>
    <w:rsid w:val="00DC4A76"/>
    <w:rsid w:val="00DD04B1"/>
    <w:rsid w:val="00DD26C0"/>
    <w:rsid w:val="00DE476D"/>
    <w:rsid w:val="00E12B20"/>
    <w:rsid w:val="00E149E3"/>
    <w:rsid w:val="00E31E97"/>
    <w:rsid w:val="00E40C3A"/>
    <w:rsid w:val="00E760F3"/>
    <w:rsid w:val="00E82CD7"/>
    <w:rsid w:val="00E85EE9"/>
    <w:rsid w:val="00E87F5F"/>
    <w:rsid w:val="00E953C6"/>
    <w:rsid w:val="00EB3F5C"/>
    <w:rsid w:val="00EB47C2"/>
    <w:rsid w:val="00EC2868"/>
    <w:rsid w:val="00EC3524"/>
    <w:rsid w:val="00EC665F"/>
    <w:rsid w:val="00EE206A"/>
    <w:rsid w:val="00EF2E4D"/>
    <w:rsid w:val="00F3610E"/>
    <w:rsid w:val="00F37261"/>
    <w:rsid w:val="00F50FB9"/>
    <w:rsid w:val="00F5683D"/>
    <w:rsid w:val="00F7405F"/>
    <w:rsid w:val="00FC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E8FA6"/>
  <w15:chartTrackingRefBased/>
  <w15:docId w15:val="{71EE8FBD-85DB-494A-99E2-746BE84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F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7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7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F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0FB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80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0FB0"/>
    <w:rPr>
      <w:color w:val="0563C1" w:themeColor="hyperlink"/>
      <w:u w:val="single"/>
    </w:rPr>
  </w:style>
  <w:style w:type="character" w:styleId="UnresolvedMention">
    <w:name w:val="Unresolved Mention"/>
    <w:basedOn w:val="DefaultParagraphFont"/>
    <w:uiPriority w:val="99"/>
    <w:semiHidden/>
    <w:unhideWhenUsed/>
    <w:rsid w:val="00A80FB0"/>
    <w:rPr>
      <w:color w:val="605E5C"/>
      <w:shd w:val="clear" w:color="auto" w:fill="E1DFDD"/>
    </w:rPr>
  </w:style>
  <w:style w:type="paragraph" w:styleId="ListParagraph">
    <w:name w:val="List Paragraph"/>
    <w:basedOn w:val="Normal"/>
    <w:uiPriority w:val="34"/>
    <w:qFormat/>
    <w:rsid w:val="009871D0"/>
    <w:pPr>
      <w:ind w:left="720"/>
      <w:contextualSpacing/>
    </w:pPr>
  </w:style>
  <w:style w:type="character" w:styleId="FollowedHyperlink">
    <w:name w:val="FollowedHyperlink"/>
    <w:basedOn w:val="DefaultParagraphFont"/>
    <w:uiPriority w:val="99"/>
    <w:semiHidden/>
    <w:unhideWhenUsed/>
    <w:rsid w:val="008F71DF"/>
    <w:rPr>
      <w:color w:val="954F72" w:themeColor="followedHyperlink"/>
      <w:u w:val="single"/>
    </w:rPr>
  </w:style>
  <w:style w:type="character" w:customStyle="1" w:styleId="Heading2Char">
    <w:name w:val="Heading 2 Char"/>
    <w:basedOn w:val="DefaultParagraphFont"/>
    <w:link w:val="Heading2"/>
    <w:uiPriority w:val="9"/>
    <w:rsid w:val="00DE47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76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926945">
      <w:bodyDiv w:val="1"/>
      <w:marLeft w:val="0"/>
      <w:marRight w:val="0"/>
      <w:marTop w:val="0"/>
      <w:marBottom w:val="0"/>
      <w:divBdr>
        <w:top w:val="none" w:sz="0" w:space="0" w:color="auto"/>
        <w:left w:val="none" w:sz="0" w:space="0" w:color="auto"/>
        <w:bottom w:val="none" w:sz="0" w:space="0" w:color="auto"/>
        <w:right w:val="none" w:sz="0" w:space="0" w:color="auto"/>
      </w:divBdr>
    </w:div>
    <w:div w:id="904031379">
      <w:bodyDiv w:val="1"/>
      <w:marLeft w:val="0"/>
      <w:marRight w:val="0"/>
      <w:marTop w:val="0"/>
      <w:marBottom w:val="0"/>
      <w:divBdr>
        <w:top w:val="none" w:sz="0" w:space="0" w:color="auto"/>
        <w:left w:val="none" w:sz="0" w:space="0" w:color="auto"/>
        <w:bottom w:val="none" w:sz="0" w:space="0" w:color="auto"/>
        <w:right w:val="none" w:sz="0" w:space="0" w:color="auto"/>
      </w:divBdr>
    </w:div>
    <w:div w:id="1442648277">
      <w:bodyDiv w:val="1"/>
      <w:marLeft w:val="0"/>
      <w:marRight w:val="0"/>
      <w:marTop w:val="0"/>
      <w:marBottom w:val="0"/>
      <w:divBdr>
        <w:top w:val="none" w:sz="0" w:space="0" w:color="auto"/>
        <w:left w:val="none" w:sz="0" w:space="0" w:color="auto"/>
        <w:bottom w:val="none" w:sz="0" w:space="0" w:color="auto"/>
        <w:right w:val="none" w:sz="0" w:space="0" w:color="auto"/>
      </w:divBdr>
    </w:div>
    <w:div w:id="165094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atsmyip.org/" TargetMode="External"/><Relationship Id="rId13" Type="http://schemas.openxmlformats.org/officeDocument/2006/relationships/hyperlink" Target="https://www.ibm.com/docs/en/sva/9.0.7?topic=database-deploying-external-runtime" TargetMode="External"/><Relationship Id="rId18" Type="http://schemas.openxmlformats.org/officeDocument/2006/relationships/hyperlink" Target="https://docs.aws.amazon.com/AmazonECS/latest/developerguide/docker-basics.html" TargetMode="External"/><Relationship Id="rId3" Type="http://schemas.openxmlformats.org/officeDocument/2006/relationships/settings" Target="settings.xml"/><Relationship Id="rId21" Type="http://schemas.openxmlformats.org/officeDocument/2006/relationships/hyperlink" Target="https://ibm.biz/isamtrial" TargetMode="External"/><Relationship Id="rId7" Type="http://schemas.openxmlformats.org/officeDocument/2006/relationships/hyperlink" Target="https://aws.amazon.com" TargetMode="External"/><Relationship Id="rId12" Type="http://schemas.openxmlformats.org/officeDocument/2006/relationships/hyperlink" Target="https://docs.aws.amazon.com/AWSEC2/latest/UserGuide/AccessingInstancesLinux.html" TargetMode="External"/><Relationship Id="rId17" Type="http://schemas.openxmlformats.org/officeDocument/2006/relationships/hyperlink" Target="https://docs.docker.com/compose/instal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docs/en/db2/11.5?topic=system-windows" TargetMode="External"/><Relationship Id="rId20" Type="http://schemas.openxmlformats.org/officeDocument/2006/relationships/hyperlink" Target="https://www.ibm.com/docs/en/sva/9.0.7?topic=administration-runtime-database" TargetMode="External"/><Relationship Id="rId1" Type="http://schemas.openxmlformats.org/officeDocument/2006/relationships/numbering" Target="numbering.xml"/><Relationship Id="rId6" Type="http://schemas.openxmlformats.org/officeDocument/2006/relationships/hyperlink" Target="mailto:julialam001@gmail.com" TargetMode="External"/><Relationship Id="rId11" Type="http://schemas.openxmlformats.org/officeDocument/2006/relationships/hyperlink" Target="https://ec2-23-22-90-35.compute-1.amazonaws.com:444/mga/sps/authsvc?PolicyId=urn:ibm:security:authentication:asf:password_eula" TargetMode="External"/><Relationship Id="rId24" Type="http://schemas.openxmlformats.org/officeDocument/2006/relationships/fontTable" Target="fontTable.xml"/><Relationship Id="rId5" Type="http://schemas.openxmlformats.org/officeDocument/2006/relationships/hyperlink" Target="mailto:wadaly@gmail.com" TargetMode="External"/><Relationship Id="rId15" Type="http://schemas.openxmlformats.org/officeDocument/2006/relationships/hyperlink" Target="https://www.ibm.com/support/pages/system/files/inline-files/$FILE/ISAM907_admin_isam.pdf" TargetMode="External"/><Relationship Id="rId23" Type="http://schemas.openxmlformats.org/officeDocument/2006/relationships/hyperlink" Target="https://www.ibm.com/docs/en/db2/11.5?topic=clp-return-codes" TargetMode="External"/><Relationship Id="rId10" Type="http://schemas.openxmlformats.org/officeDocument/2006/relationships/hyperlink" Target="https://github.com/wadaly/devops_demos/blob/main/isam_externalize_runtime_db2/ec2_ubuntu_user_data.txt" TargetMode="External"/><Relationship Id="rId19" Type="http://schemas.openxmlformats.org/officeDocument/2006/relationships/hyperlink" Target="https://www.ibm.com/docs/en/sva/9.0.7?topic=configuration-database" TargetMode="External"/><Relationship Id="rId4" Type="http://schemas.openxmlformats.org/officeDocument/2006/relationships/webSettings" Target="webSettings.xml"/><Relationship Id="rId9" Type="http://schemas.openxmlformats.org/officeDocument/2006/relationships/hyperlink" Target="https://ibm.biz/isamtrial" TargetMode="External"/><Relationship Id="rId14" Type="http://schemas.openxmlformats.org/officeDocument/2006/relationships/hyperlink" Target="https://hub.docker.com/r/ibmcom/db2" TargetMode="External"/><Relationship Id="rId22" Type="http://schemas.openxmlformats.org/officeDocument/2006/relationships/hyperlink" Target="https://aws.amazon.com/marketplace/pp/prodview-kqpfs7sjttx4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24</Pages>
  <Words>5376</Words>
  <Characters>30647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Daly</dc:creator>
  <cp:keywords/>
  <dc:description/>
  <cp:lastModifiedBy>William Daly</cp:lastModifiedBy>
  <cp:revision>13</cp:revision>
  <dcterms:created xsi:type="dcterms:W3CDTF">2021-11-03T15:28:00Z</dcterms:created>
  <dcterms:modified xsi:type="dcterms:W3CDTF">2021-11-08T18:55:00Z</dcterms:modified>
</cp:coreProperties>
</file>